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5D5" w:rsidRDefault="006955D5" w:rsidP="006955D5">
      <w:pPr>
        <w:spacing w:line="480" w:lineRule="auto"/>
        <w:jc w:val="center"/>
        <w:rPr>
          <w:rFonts w:ascii="Times New Roman" w:hAnsi="Times New Roman" w:cs="Times New Roman"/>
          <w:sz w:val="24"/>
          <w:szCs w:val="24"/>
        </w:rPr>
      </w:pPr>
      <w:r>
        <w:rPr>
          <w:rFonts w:ascii="Times New Roman" w:hAnsi="Times New Roman" w:cs="Times New Roman"/>
          <w:sz w:val="24"/>
          <w:szCs w:val="24"/>
        </w:rPr>
        <w:t>Group G Project</w:t>
      </w:r>
    </w:p>
    <w:p w:rsidR="006955D5" w:rsidRDefault="006955D5" w:rsidP="006955D5">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 Document</w:t>
      </w:r>
    </w:p>
    <w:p w:rsidR="006955D5" w:rsidRDefault="006955D5" w:rsidP="006955D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Anthony McBride, Amber Maynard, William </w:t>
      </w:r>
      <w:proofErr w:type="spellStart"/>
      <w:r>
        <w:rPr>
          <w:rFonts w:ascii="Times New Roman" w:hAnsi="Times New Roman" w:cs="Times New Roman"/>
          <w:sz w:val="24"/>
          <w:szCs w:val="24"/>
        </w:rPr>
        <w:t>Suter</w:t>
      </w:r>
      <w:proofErr w:type="spellEnd"/>
    </w:p>
    <w:p w:rsidR="006955D5" w:rsidRDefault="006955D5" w:rsidP="006955D5">
      <w:pPr>
        <w:spacing w:line="480" w:lineRule="auto"/>
        <w:jc w:val="center"/>
        <w:rPr>
          <w:rFonts w:ascii="Times New Roman" w:hAnsi="Times New Roman" w:cs="Times New Roman"/>
          <w:sz w:val="24"/>
          <w:szCs w:val="24"/>
        </w:rPr>
      </w:pPr>
      <w:r>
        <w:rPr>
          <w:rFonts w:ascii="Times New Roman" w:hAnsi="Times New Roman" w:cs="Times New Roman"/>
          <w:sz w:val="24"/>
          <w:szCs w:val="24"/>
        </w:rPr>
        <w:t>CMSC 495</w:t>
      </w:r>
    </w:p>
    <w:p w:rsidR="006955D5" w:rsidRDefault="006955D5" w:rsidP="006955D5">
      <w:pPr>
        <w:spacing w:line="480" w:lineRule="auto"/>
        <w:jc w:val="center"/>
        <w:rPr>
          <w:rFonts w:ascii="Times New Roman" w:hAnsi="Times New Roman" w:cs="Times New Roman"/>
        </w:rPr>
      </w:pPr>
      <w:bookmarkStart w:id="0" w:name="_GoBack"/>
    </w:p>
    <w:bookmarkEnd w:id="0"/>
    <w:p w:rsidR="006955D5" w:rsidRDefault="006955D5" w:rsidP="006955D5">
      <w:pPr>
        <w:rPr>
          <w:rFonts w:ascii="Times New Roman" w:hAnsi="Times New Roman" w:cs="Times New Roman"/>
          <w:b/>
        </w:rPr>
      </w:pPr>
      <w:r>
        <w:rPr>
          <w:rFonts w:ascii="Times New Roman" w:hAnsi="Times New Roman" w:cs="Times New Roman"/>
          <w:b/>
        </w:rPr>
        <w:br w:type="page"/>
      </w:r>
    </w:p>
    <w:p w:rsidR="006955D5" w:rsidRPr="00E519D4" w:rsidRDefault="006955D5" w:rsidP="006955D5">
      <w:pPr>
        <w:rPr>
          <w:rFonts w:ascii="Times New Roman" w:hAnsi="Times New Roman" w:cs="Times New Roman"/>
          <w:b/>
          <w:sz w:val="24"/>
          <w:szCs w:val="24"/>
        </w:rPr>
      </w:pPr>
    </w:p>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t>Requirement:</w:t>
      </w:r>
      <w:r w:rsidRPr="00E519D4">
        <w:rPr>
          <w:rFonts w:ascii="Times New Roman" w:hAnsi="Times New Roman" w:cs="Times New Roman"/>
        </w:rPr>
        <w:t xml:space="preserve"> The program must be able to enter</w:t>
      </w:r>
      <w:ins w:id="1" w:author="Amber I Maynard" w:date="2013-09-05T14:35:00Z">
        <w:r w:rsidRPr="00E519D4">
          <w:rPr>
            <w:rFonts w:ascii="Times New Roman" w:hAnsi="Times New Roman" w:cs="Times New Roman"/>
          </w:rPr>
          <w:t>, edit, and delete</w:t>
        </w:r>
      </w:ins>
      <w:r w:rsidRPr="00E519D4">
        <w:rPr>
          <w:rFonts w:ascii="Times New Roman" w:hAnsi="Times New Roman" w:cs="Times New Roman"/>
        </w:rPr>
        <w:t xml:space="preserve"> dates and events</w:t>
      </w:r>
      <w:ins w:id="2" w:author="Amber I Maynard" w:date="2013-09-05T14:35:00Z">
        <w:r w:rsidRPr="00E519D4">
          <w:rPr>
            <w:rFonts w:ascii="Times New Roman" w:hAnsi="Times New Roman" w:cs="Times New Roman"/>
          </w:rPr>
          <w:t>/wish</w:t>
        </w:r>
      </w:ins>
      <w:r w:rsidRPr="00E519D4">
        <w:rPr>
          <w:rFonts w:ascii="Times New Roman" w:hAnsi="Times New Roman" w:cs="Times New Roman"/>
        </w:rPr>
        <w:t xml:space="preserve"> </w:t>
      </w:r>
      <w:ins w:id="3" w:author="Amber I Maynard" w:date="2013-09-05T14:35:00Z">
        <w:r w:rsidRPr="00E519D4">
          <w:rPr>
            <w:rFonts w:ascii="Times New Roman" w:hAnsi="Times New Roman" w:cs="Times New Roman"/>
          </w:rPr>
          <w:t>list</w:t>
        </w:r>
      </w:ins>
      <w:r w:rsidRPr="00E519D4">
        <w:rPr>
          <w:rFonts w:ascii="Times New Roman" w:hAnsi="Times New Roman" w:cs="Times New Roman"/>
        </w:rPr>
        <w:t>s into an application program. The program must also be capable of displaying the information entered into the program to the user.</w:t>
      </w:r>
    </w:p>
    <w:p w:rsidR="006955D5" w:rsidRPr="00E519D4" w:rsidRDefault="006955D5" w:rsidP="006955D5">
      <w:pPr>
        <w:pStyle w:val="ListParagraph"/>
        <w:rPr>
          <w:rFonts w:ascii="Times New Roman" w:hAnsi="Times New Roman" w:cs="Times New Roman"/>
        </w:rPr>
      </w:pPr>
    </w:p>
    <w:p w:rsidR="006955D5" w:rsidRPr="00E519D4" w:rsidRDefault="006955D5" w:rsidP="006955D5">
      <w:pPr>
        <w:pStyle w:val="ListParagraph"/>
        <w:numPr>
          <w:ilvl w:val="0"/>
          <w:numId w:val="1"/>
        </w:numPr>
        <w:rPr>
          <w:rFonts w:ascii="Times New Roman" w:hAnsi="Times New Roman" w:cs="Times New Roman"/>
        </w:rPr>
      </w:pPr>
      <w:r w:rsidRPr="00E519D4">
        <w:rPr>
          <w:rFonts w:ascii="Times New Roman" w:hAnsi="Times New Roman" w:cs="Times New Roman"/>
          <w:b/>
        </w:rPr>
        <w:t xml:space="preserve">Analysis: </w:t>
      </w:r>
      <w:r w:rsidRPr="00E519D4">
        <w:rPr>
          <w:rFonts w:ascii="Times New Roman" w:hAnsi="Times New Roman" w:cs="Times New Roman"/>
        </w:rPr>
        <w:t xml:space="preserve"> This section outlines the outside systems that the application program interacts with such the input data, the output data, and the data processing function that converts input data into output data.</w:t>
      </w:r>
    </w:p>
    <w:p w:rsidR="006955D5" w:rsidRPr="00E519D4" w:rsidRDefault="006955D5" w:rsidP="006955D5">
      <w:pPr>
        <w:pStyle w:val="ListParagraph"/>
        <w:ind w:left="1440"/>
        <w:rPr>
          <w:rFonts w:ascii="Times New Roman" w:hAnsi="Times New Roman" w:cs="Times New Roman"/>
          <w:rPrChange w:id="4" w:author="Amber I Maynard" w:date="2013-09-05T14:36:00Z">
            <w:rPr>
              <w:sz w:val="32"/>
              <w:szCs w:val="32"/>
            </w:rPr>
          </w:rPrChange>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Outside systems:</w:t>
      </w:r>
      <w:r w:rsidRPr="00E519D4">
        <w:rPr>
          <w:rFonts w:ascii="Times New Roman" w:hAnsi="Times New Roman" w:cs="Times New Roman"/>
        </w:rPr>
        <w:t xml:space="preserve"> The user</w:t>
      </w:r>
      <w:ins w:id="5" w:author="Amber I Maynard" w:date="2013-09-05T14:23:00Z">
        <w:r w:rsidRPr="00E519D4">
          <w:rPr>
            <w:rFonts w:ascii="Times New Roman" w:hAnsi="Times New Roman" w:cs="Times New Roman"/>
          </w:rPr>
          <w:t>,</w:t>
        </w:r>
      </w:ins>
      <w:r w:rsidRPr="00E519D4">
        <w:rPr>
          <w:rFonts w:ascii="Times New Roman" w:hAnsi="Times New Roman" w:cs="Times New Roman"/>
        </w:rPr>
        <w:t xml:space="preserve"> a database (maintained by the program),</w:t>
      </w:r>
      <w:ins w:id="6" w:author="Amber I Maynard" w:date="2013-09-05T14:23:00Z">
        <w:r w:rsidRPr="00E519D4">
          <w:rPr>
            <w:rFonts w:ascii="Times New Roman" w:hAnsi="Times New Roman" w:cs="Times New Roman"/>
          </w:rPr>
          <w:t xml:space="preserve"> </w:t>
        </w:r>
      </w:ins>
      <w:r w:rsidRPr="00E519D4">
        <w:rPr>
          <w:rFonts w:ascii="Times New Roman" w:hAnsi="Times New Roman" w:cs="Times New Roman"/>
        </w:rPr>
        <w:t xml:space="preserve">input devices (mouse and keyboard), </w:t>
      </w:r>
      <w:ins w:id="7" w:author="Amber I Maynard" w:date="2013-09-05T14:23:00Z">
        <w:r w:rsidRPr="00E519D4">
          <w:rPr>
            <w:rFonts w:ascii="Times New Roman" w:hAnsi="Times New Roman" w:cs="Times New Roman"/>
          </w:rPr>
          <w:t>and</w:t>
        </w:r>
      </w:ins>
      <w:r w:rsidRPr="00E519D4">
        <w:rPr>
          <w:rFonts w:ascii="Times New Roman" w:hAnsi="Times New Roman" w:cs="Times New Roman"/>
        </w:rPr>
        <w:t xml:space="preserve"> a monitor</w:t>
      </w:r>
      <w:ins w:id="8" w:author="Amber I Maynard" w:date="2013-09-05T14:23:00Z">
        <w:r w:rsidRPr="00E519D4">
          <w:rPr>
            <w:rFonts w:ascii="Times New Roman" w:hAnsi="Times New Roman" w:cs="Times New Roman"/>
          </w:rPr>
          <w:t>.</w:t>
        </w:r>
      </w:ins>
    </w:p>
    <w:p w:rsidR="006955D5" w:rsidRPr="00E519D4" w:rsidRDefault="006955D5" w:rsidP="006955D5">
      <w:pPr>
        <w:pStyle w:val="ListParagraph"/>
        <w:ind w:left="1440"/>
        <w:rPr>
          <w:rFonts w:ascii="Times New Roman" w:hAnsi="Times New Roman" w:cs="Times New Roman"/>
          <w:rPrChange w:id="9" w:author="Amber I Maynard" w:date="2013-09-05T14:36:00Z">
            <w:rPr>
              <w:sz w:val="32"/>
              <w:szCs w:val="32"/>
            </w:rPr>
          </w:rPrChange>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Input data: </w:t>
      </w:r>
      <w:r w:rsidRPr="00E519D4">
        <w:rPr>
          <w:rFonts w:ascii="Times New Roman" w:hAnsi="Times New Roman" w:cs="Times New Roman"/>
        </w:rPr>
        <w:t>Text and numbers in the form of dates, special events, wish lists, and names. User requests for information.</w:t>
      </w: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Output Data: </w:t>
      </w:r>
      <w:r w:rsidRPr="00E519D4">
        <w:rPr>
          <w:rFonts w:ascii="Times New Roman" w:hAnsi="Times New Roman" w:cs="Times New Roman"/>
        </w:rPr>
        <w:t>Confirmation message “Information submitted.” A display of requested information.</w:t>
      </w:r>
    </w:p>
    <w:p w:rsidR="006955D5" w:rsidRPr="00E519D4" w:rsidRDefault="006955D5" w:rsidP="006955D5">
      <w:pPr>
        <w:pStyle w:val="ListParagraph"/>
        <w:ind w:left="1440"/>
        <w:rPr>
          <w:rFonts w:ascii="Times New Roman" w:hAnsi="Times New Roman" w:cs="Times New Roman"/>
          <w:b/>
          <w:rPrChange w:id="10" w:author="Amber I Maynard" w:date="2013-09-05T14:36:00Z">
            <w:rPr>
              <w:b/>
              <w:sz w:val="32"/>
              <w:szCs w:val="32"/>
            </w:rPr>
          </w:rPrChange>
        </w:rPr>
      </w:pPr>
    </w:p>
    <w:p w:rsidR="006955D5" w:rsidRPr="00E519D4" w:rsidRDefault="006955D5" w:rsidP="006955D5">
      <w:pPr>
        <w:pStyle w:val="ListParagraph"/>
        <w:numPr>
          <w:ilvl w:val="1"/>
          <w:numId w:val="1"/>
        </w:numPr>
        <w:rPr>
          <w:rFonts w:ascii="Times New Roman" w:hAnsi="Times New Roman" w:cs="Times New Roman"/>
        </w:rPr>
      </w:pPr>
      <w:r w:rsidRPr="00E519D4">
        <w:rPr>
          <w:rFonts w:ascii="Times New Roman" w:hAnsi="Times New Roman" w:cs="Times New Roman"/>
          <w:b/>
        </w:rPr>
        <w:t xml:space="preserve">Data Processing: </w:t>
      </w:r>
      <w:r w:rsidRPr="00E519D4">
        <w:rPr>
          <w:rFonts w:ascii="Times New Roman" w:hAnsi="Times New Roman" w:cs="Times New Roman"/>
        </w:rPr>
        <w:t>The program will accept data input by the user and store the data into a database. The user will also be able to retrieve specific data from the database. The following list describes some of the data processing aspects of the program:</w:t>
      </w:r>
    </w:p>
    <w:p w:rsidR="006955D5" w:rsidRPr="00E519D4" w:rsidRDefault="006955D5" w:rsidP="006955D5">
      <w:pPr>
        <w:pStyle w:val="ListParagraph"/>
        <w:rPr>
          <w:rFonts w:ascii="Times New Roman" w:hAnsi="Times New Roman" w:cs="Times New Roman"/>
        </w:rPr>
      </w:pP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Text or numbers input by the user are used to search the database for specific data related to the users input (I.E. events that occur on a specific date, or the wish list of a specific loved one).</w:t>
      </w: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The default date will be set as the current date. When the program is executed the current date is calculated.</w:t>
      </w: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The ability to edit an existing event will be available.</w:t>
      </w: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An add event function will be available that will allow the user to add the date, name, and person associated with the event.</w:t>
      </w: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An add wish list function will be available that will allow the user to add a wish list for a specific person.</w:t>
      </w:r>
    </w:p>
    <w:p w:rsidR="006955D5" w:rsidRPr="00E519D4" w:rsidRDefault="006955D5" w:rsidP="006955D5">
      <w:pPr>
        <w:pStyle w:val="ListParagraph"/>
        <w:numPr>
          <w:ilvl w:val="3"/>
          <w:numId w:val="1"/>
        </w:numPr>
        <w:rPr>
          <w:rFonts w:ascii="Times New Roman" w:hAnsi="Times New Roman" w:cs="Times New Roman"/>
        </w:rPr>
      </w:pPr>
      <w:r w:rsidRPr="00E519D4">
        <w:rPr>
          <w:rFonts w:ascii="Times New Roman" w:hAnsi="Times New Roman" w:cs="Times New Roman"/>
        </w:rPr>
        <w:t>An add person function will be available that will allow the user to add a profile for a specific person.</w:t>
      </w:r>
    </w:p>
    <w:p w:rsidR="006955D5" w:rsidRDefault="006955D5" w:rsidP="006955D5">
      <w:pPr>
        <w:rPr>
          <w:rFonts w:ascii="Times New Roman" w:hAnsi="Times New Roman" w:cs="Times New Roman"/>
        </w:rPr>
      </w:pPr>
      <w:r>
        <w:rPr>
          <w:rFonts w:ascii="Times New Roman" w:hAnsi="Times New Roman" w:cs="Times New Roman"/>
        </w:rPr>
        <w:br w:type="page"/>
      </w:r>
    </w:p>
    <w:p w:rsidR="006955D5" w:rsidRPr="00E519D4" w:rsidRDefault="006955D5" w:rsidP="006955D5">
      <w:pPr>
        <w:rPr>
          <w:rFonts w:ascii="Times New Roman" w:hAnsi="Times New Roman" w:cs="Times New Roman"/>
          <w:sz w:val="24"/>
          <w:szCs w:val="24"/>
        </w:rPr>
      </w:pPr>
      <w:r w:rsidRPr="00E519D4">
        <w:rPr>
          <w:rFonts w:ascii="Times New Roman" w:hAnsi="Times New Roman" w:cs="Times New Roman"/>
          <w:sz w:val="24"/>
          <w:szCs w:val="24"/>
        </w:rPr>
        <w:lastRenderedPageBreak/>
        <w:t>The following context diagram represents the relationship between the user and the program:</w:t>
      </w:r>
    </w:p>
    <w:p w:rsidR="006955D5" w:rsidRPr="00E519D4" w:rsidRDefault="006955D5" w:rsidP="006955D5">
      <w:pPr>
        <w:spacing w:line="480" w:lineRule="auto"/>
        <w:ind w:left="720"/>
        <w:jc w:val="center"/>
        <w:rPr>
          <w:rFonts w:ascii="Times New Roman" w:hAnsi="Times New Roman" w:cs="Times New Roman"/>
          <w:b/>
          <w:sz w:val="24"/>
          <w:szCs w:val="24"/>
        </w:rPr>
      </w:pPr>
      <w:r w:rsidRPr="00E519D4">
        <w:rPr>
          <w:rFonts w:ascii="Times New Roman" w:hAnsi="Times New Roman" w:cs="Times New Roman"/>
          <w:b/>
          <w:sz w:val="24"/>
          <w:szCs w:val="24"/>
        </w:rPr>
        <w:t>Figure 1.</w:t>
      </w:r>
    </w:p>
    <w:p w:rsidR="006955D5" w:rsidRPr="00E519D4" w:rsidRDefault="006955D5" w:rsidP="006955D5">
      <w:pPr>
        <w:spacing w:line="480" w:lineRule="auto"/>
        <w:rPr>
          <w:rFonts w:ascii="Times New Roman" w:hAnsi="Times New Roman" w:cs="Times New Roman"/>
          <w:sz w:val="24"/>
          <w:szCs w:val="24"/>
        </w:rPr>
      </w:pPr>
      <w:r w:rsidRPr="00E519D4">
        <w:rPr>
          <w:rFonts w:ascii="Times New Roman" w:hAnsi="Times New Roman" w:cs="Times New Roman"/>
          <w:noProof/>
          <w:sz w:val="24"/>
          <w:szCs w:val="24"/>
        </w:rPr>
        <w:drawing>
          <wp:inline distT="0" distB="0" distL="0" distR="0" wp14:anchorId="7821E97C" wp14:editId="4807227F">
            <wp:extent cx="5943600" cy="27600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60089"/>
                    </a:xfrm>
                    <a:prstGeom prst="rect">
                      <a:avLst/>
                    </a:prstGeom>
                    <a:noFill/>
                    <a:ln>
                      <a:noFill/>
                    </a:ln>
                  </pic:spPr>
                </pic:pic>
              </a:graphicData>
            </a:graphic>
          </wp:inline>
        </w:drawing>
      </w:r>
    </w:p>
    <w:p w:rsidR="006955D5" w:rsidRDefault="006955D5" w:rsidP="006955D5">
      <w:pPr>
        <w:rPr>
          <w:rFonts w:ascii="Times New Roman" w:hAnsi="Times New Roman" w:cs="Times New Roman"/>
        </w:rPr>
      </w:pPr>
      <w:r>
        <w:rPr>
          <w:rFonts w:ascii="Times New Roman" w:hAnsi="Times New Roman" w:cs="Times New Roman"/>
        </w:rPr>
        <w:br w:type="page"/>
      </w:r>
    </w:p>
    <w:p w:rsidR="006955D5" w:rsidRPr="00E519D4" w:rsidRDefault="006955D5" w:rsidP="006955D5">
      <w:pPr>
        <w:spacing w:line="480" w:lineRule="auto"/>
        <w:rPr>
          <w:rFonts w:ascii="Times New Roman" w:hAnsi="Times New Roman" w:cs="Times New Roman"/>
          <w:sz w:val="24"/>
          <w:szCs w:val="24"/>
        </w:rPr>
      </w:pPr>
      <w:r w:rsidRPr="00E519D4">
        <w:rPr>
          <w:rFonts w:ascii="Times New Roman" w:hAnsi="Times New Roman" w:cs="Times New Roman"/>
          <w:sz w:val="24"/>
          <w:szCs w:val="24"/>
        </w:rPr>
        <w:lastRenderedPageBreak/>
        <w:t>The Special Dates/Wish List program consists of three key functions: Adding a new person to the database, adding special dates and wish lists for each person that exists in the database, and retrieving and displaying the special dates associated with a selected person. Each function (as well as the database and the GUI) is represented as a sub-system in the following sub-system diagram.</w:t>
      </w:r>
    </w:p>
    <w:p w:rsidR="006955D5" w:rsidRPr="00E519D4" w:rsidRDefault="006955D5" w:rsidP="006955D5">
      <w:pPr>
        <w:spacing w:line="240" w:lineRule="auto"/>
        <w:jc w:val="center"/>
        <w:rPr>
          <w:rFonts w:ascii="Times New Roman" w:hAnsi="Times New Roman" w:cs="Times New Roman"/>
          <w:b/>
          <w:sz w:val="24"/>
          <w:szCs w:val="24"/>
        </w:rPr>
      </w:pPr>
      <w:r w:rsidRPr="00E519D4">
        <w:rPr>
          <w:rFonts w:ascii="Times New Roman" w:hAnsi="Times New Roman" w:cs="Times New Roman"/>
          <w:b/>
          <w:sz w:val="24"/>
          <w:szCs w:val="24"/>
        </w:rPr>
        <w:t>Figure 2.</w:t>
      </w:r>
    </w:p>
    <w:p w:rsidR="006955D5" w:rsidRPr="00E519D4" w:rsidRDefault="006955D5" w:rsidP="006955D5">
      <w:pPr>
        <w:spacing w:line="480" w:lineRule="auto"/>
        <w:rPr>
          <w:rFonts w:ascii="Times New Roman" w:hAnsi="Times New Roman" w:cs="Times New Roman"/>
          <w:b/>
          <w:sz w:val="24"/>
          <w:szCs w:val="24"/>
        </w:rPr>
      </w:pPr>
      <w:r w:rsidRPr="00E519D4">
        <w:rPr>
          <w:rFonts w:ascii="Times New Roman" w:hAnsi="Times New Roman" w:cs="Times New Roman"/>
          <w:b/>
          <w:noProof/>
          <w:sz w:val="24"/>
          <w:szCs w:val="24"/>
        </w:rPr>
        <w:drawing>
          <wp:inline distT="0" distB="0" distL="0" distR="0" wp14:anchorId="54C34411" wp14:editId="62172986">
            <wp:extent cx="5943600" cy="516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67410"/>
                    </a:xfrm>
                    <a:prstGeom prst="rect">
                      <a:avLst/>
                    </a:prstGeom>
                    <a:noFill/>
                    <a:ln>
                      <a:noFill/>
                    </a:ln>
                  </pic:spPr>
                </pic:pic>
              </a:graphicData>
            </a:graphic>
          </wp:inline>
        </w:drawing>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lastRenderedPageBreak/>
        <w:t>GUI/Input Interface: This sub-system takes information from the user (entered with a keyboard). The information that can be entered is the name of a person, special dates associated with a specific person, and wish lists associated with a specific person.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Person: This sub-system takes the name of a person (entered by the user via keyboard) and creates a directory in the database that will be used for the storage and update of information.</w:t>
      </w:r>
    </w:p>
    <w:p w:rsidR="006955D5" w:rsidRPr="00E519D4"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Add Special Dates/Wish Lists: This sub-system will allow the user to add additional data regarding a person’s special dates and wish lists to the database. The information is entered into the GUI via a keyboard, and the person to whom the data is associated with is selected by the user.</w:t>
      </w:r>
    </w:p>
    <w:p w:rsidR="006955D5" w:rsidRPr="00356F9F" w:rsidRDefault="006955D5" w:rsidP="006955D5">
      <w:pPr>
        <w:pStyle w:val="ListParagraph"/>
        <w:numPr>
          <w:ilvl w:val="0"/>
          <w:numId w:val="2"/>
        </w:numPr>
        <w:spacing w:after="160" w:line="480" w:lineRule="auto"/>
        <w:rPr>
          <w:rFonts w:ascii="Times New Roman" w:hAnsi="Times New Roman" w:cs="Times New Roman"/>
          <w:b/>
        </w:rPr>
      </w:pPr>
      <w:r w:rsidRPr="00E519D4">
        <w:rPr>
          <w:rFonts w:ascii="Times New Roman" w:hAnsi="Times New Roman" w:cs="Times New Roman"/>
        </w:rPr>
        <w:t xml:space="preserve">Database: The database will store data provided by the user. The data may be used at a later date to display information regarding a person at the request of the user. </w:t>
      </w:r>
    </w:p>
    <w:p w:rsidR="000A0539" w:rsidRPr="006955D5" w:rsidRDefault="00BB31D3" w:rsidP="006955D5"/>
    <w:sectPr w:rsidR="000A0539" w:rsidRPr="006955D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1D3" w:rsidRDefault="00BB31D3" w:rsidP="00D54F57">
      <w:pPr>
        <w:spacing w:after="0" w:line="240" w:lineRule="auto"/>
      </w:pPr>
      <w:r>
        <w:separator/>
      </w:r>
    </w:p>
  </w:endnote>
  <w:endnote w:type="continuationSeparator" w:id="0">
    <w:p w:rsidR="00BB31D3" w:rsidRDefault="00BB31D3" w:rsidP="00D54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1D3" w:rsidRDefault="00BB31D3" w:rsidP="00D54F57">
      <w:pPr>
        <w:spacing w:after="0" w:line="240" w:lineRule="auto"/>
      </w:pPr>
      <w:r>
        <w:separator/>
      </w:r>
    </w:p>
  </w:footnote>
  <w:footnote w:type="continuationSeparator" w:id="0">
    <w:p w:rsidR="00BB31D3" w:rsidRDefault="00BB31D3" w:rsidP="00D54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F57" w:rsidRDefault="00D54F57">
    <w:pPr>
      <w:pStyle w:val="Header"/>
    </w:pPr>
    <w:r>
      <w:t>Group G Analysis</w:t>
    </w:r>
    <w:r>
      <w:tab/>
    </w:r>
    <w:r>
      <w:tab/>
    </w:r>
    <w:r>
      <w:fldChar w:fldCharType="begin"/>
    </w:r>
    <w:r>
      <w:instrText xml:space="preserve"> PAGE   \* MERGEFORMAT </w:instrText>
    </w:r>
    <w:r>
      <w:fldChar w:fldCharType="separate"/>
    </w:r>
    <w:r>
      <w:rPr>
        <w:noProof/>
      </w:rPr>
      <w:t>5</w:t>
    </w:r>
    <w:r>
      <w:rPr>
        <w:noProof/>
      </w:rPr>
      <w:fldChar w:fldCharType="end"/>
    </w:r>
  </w:p>
  <w:p w:rsidR="00D54F57" w:rsidRDefault="00D54F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78FF"/>
    <w:multiLevelType w:val="hybridMultilevel"/>
    <w:tmpl w:val="3B521B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25324"/>
    <w:multiLevelType w:val="hybridMultilevel"/>
    <w:tmpl w:val="EEEED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D5"/>
    <w:rsid w:val="006955D5"/>
    <w:rsid w:val="00B865A6"/>
    <w:rsid w:val="00BB31D3"/>
    <w:rsid w:val="00D54F57"/>
    <w:rsid w:val="00F9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8468A8-FF28-470C-9581-8BBF474F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5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5D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54F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F57"/>
  </w:style>
  <w:style w:type="paragraph" w:styleId="Footer">
    <w:name w:val="footer"/>
    <w:basedOn w:val="Normal"/>
    <w:link w:val="FooterChar"/>
    <w:uiPriority w:val="99"/>
    <w:unhideWhenUsed/>
    <w:rsid w:val="00D54F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2013-09-07T21:51:00Z</dcterms:created>
  <dcterms:modified xsi:type="dcterms:W3CDTF">2013-09-07T21:53:00Z</dcterms:modified>
</cp:coreProperties>
</file>