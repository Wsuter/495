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327286" w14:textId="77777777" w:rsidR="00473DF8" w:rsidRDefault="00473DF8" w:rsidP="00C46ED8">
      <w:pPr>
        <w:spacing w:line="360" w:lineRule="auto"/>
        <w:jc w:val="right"/>
      </w:pPr>
      <w:r>
        <w:t xml:space="preserve">Authors: Anthony </w:t>
      </w:r>
      <w:proofErr w:type="spellStart"/>
      <w:r>
        <w:t>Mcbride</w:t>
      </w:r>
      <w:proofErr w:type="spellEnd"/>
      <w:r>
        <w:t xml:space="preserve">, William </w:t>
      </w:r>
      <w:proofErr w:type="spellStart"/>
      <w:r>
        <w:t>Suter</w:t>
      </w:r>
      <w:proofErr w:type="spellEnd"/>
      <w:r>
        <w:t>, and Amber Maynard</w:t>
      </w:r>
    </w:p>
    <w:p w14:paraId="69604C4E" w14:textId="5B5DF474" w:rsidR="00473DF8" w:rsidRDefault="00473DF8" w:rsidP="00C46ED8">
      <w:pPr>
        <w:spacing w:line="360" w:lineRule="auto"/>
        <w:jc w:val="right"/>
      </w:pPr>
      <w:r>
        <w:t>Class: CMST 495, Current Trends an</w:t>
      </w:r>
      <w:r w:rsidR="00F940CD">
        <w:t>d</w:t>
      </w:r>
      <w:r>
        <w:t xml:space="preserve"> Projects in Computer Science</w:t>
      </w:r>
    </w:p>
    <w:p w14:paraId="287D7FD1" w14:textId="719D3630" w:rsidR="0020778C" w:rsidRDefault="0020778C" w:rsidP="00C46ED8">
      <w:pPr>
        <w:spacing w:line="360" w:lineRule="auto"/>
        <w:jc w:val="right"/>
      </w:pPr>
      <w:r>
        <w:t>Team G</w:t>
      </w:r>
    </w:p>
    <w:p w14:paraId="2E5C2D12" w14:textId="77777777" w:rsidR="00473DF8" w:rsidRDefault="00473DF8" w:rsidP="00C46ED8">
      <w:pPr>
        <w:spacing w:line="360" w:lineRule="auto"/>
        <w:jc w:val="right"/>
      </w:pPr>
      <w:r>
        <w:t>Creation Date: 8/27/13</w:t>
      </w:r>
    </w:p>
    <w:p w14:paraId="2139D220" w14:textId="772E21E2" w:rsidR="00473DF8" w:rsidRDefault="00473DF8" w:rsidP="00C46ED8">
      <w:pPr>
        <w:spacing w:line="360" w:lineRule="auto"/>
        <w:jc w:val="right"/>
      </w:pPr>
      <w:r>
        <w:t xml:space="preserve">Last Revised: </w:t>
      </w:r>
      <w:r w:rsidR="00A654F8">
        <w:t>9</w:t>
      </w:r>
      <w:r>
        <w:t>/</w:t>
      </w:r>
      <w:r w:rsidR="00A654F8">
        <w:t>1</w:t>
      </w:r>
      <w:r>
        <w:t>/13</w:t>
      </w:r>
    </w:p>
    <w:p w14:paraId="423ECD26" w14:textId="77777777" w:rsidR="00473DF8" w:rsidRDefault="00473DF8" w:rsidP="00C46ED8">
      <w:pPr>
        <w:spacing w:line="360" w:lineRule="auto"/>
      </w:pPr>
    </w:p>
    <w:p w14:paraId="363FAF5A" w14:textId="77777777" w:rsidR="003E249B" w:rsidRDefault="003E249B" w:rsidP="00C46ED8">
      <w:pPr>
        <w:spacing w:line="360" w:lineRule="auto"/>
      </w:pPr>
    </w:p>
    <w:p w14:paraId="4436E1E5" w14:textId="77777777" w:rsidR="003E249B" w:rsidRDefault="003E249B" w:rsidP="00C46ED8">
      <w:pPr>
        <w:spacing w:line="360" w:lineRule="auto"/>
      </w:pPr>
    </w:p>
    <w:p w14:paraId="0884D71A" w14:textId="77777777" w:rsidR="003E249B" w:rsidRDefault="003E249B" w:rsidP="00C46ED8">
      <w:pPr>
        <w:spacing w:line="360" w:lineRule="auto"/>
      </w:pPr>
    </w:p>
    <w:p w14:paraId="6B3CA9CE" w14:textId="77777777" w:rsidR="003E249B" w:rsidRDefault="003E249B" w:rsidP="00C46ED8">
      <w:pPr>
        <w:spacing w:line="360" w:lineRule="auto"/>
      </w:pPr>
    </w:p>
    <w:p w14:paraId="114B27DE" w14:textId="77777777" w:rsidR="003E249B" w:rsidRDefault="003E249B" w:rsidP="00C46ED8">
      <w:pPr>
        <w:spacing w:line="360" w:lineRule="auto"/>
      </w:pPr>
    </w:p>
    <w:p w14:paraId="0B453602" w14:textId="77777777" w:rsidR="003E249B" w:rsidRDefault="003E249B" w:rsidP="00C46ED8">
      <w:pPr>
        <w:spacing w:line="360" w:lineRule="auto"/>
      </w:pPr>
    </w:p>
    <w:p w14:paraId="7935B3B4" w14:textId="77777777" w:rsidR="003E249B" w:rsidRDefault="003E249B" w:rsidP="00C46ED8">
      <w:pPr>
        <w:spacing w:line="360" w:lineRule="auto"/>
      </w:pPr>
    </w:p>
    <w:p w14:paraId="1C3BFD73" w14:textId="77777777" w:rsidR="003E249B" w:rsidRDefault="003E249B" w:rsidP="00C46ED8">
      <w:pPr>
        <w:spacing w:line="360" w:lineRule="auto"/>
      </w:pPr>
    </w:p>
    <w:p w14:paraId="4476DE66" w14:textId="77777777" w:rsidR="003E249B" w:rsidRPr="00EE4EE3" w:rsidRDefault="003E249B" w:rsidP="00C46ED8">
      <w:pPr>
        <w:spacing w:line="360" w:lineRule="auto"/>
      </w:pPr>
    </w:p>
    <w:p w14:paraId="1F3EBCAF" w14:textId="79D84555" w:rsidR="00FD20CB" w:rsidRDefault="001D5A73" w:rsidP="00C46ED8">
      <w:pPr>
        <w:pStyle w:val="Title"/>
        <w:spacing w:line="360" w:lineRule="auto"/>
      </w:pPr>
      <w:bookmarkStart w:id="0" w:name="Title"/>
      <w:r>
        <w:t>Event Calendar</w:t>
      </w:r>
      <w:bookmarkEnd w:id="0"/>
    </w:p>
    <w:p w14:paraId="3734B14B" w14:textId="22A6774B" w:rsidR="0020778C" w:rsidRPr="0020778C" w:rsidRDefault="0020778C" w:rsidP="00C46ED8">
      <w:pPr>
        <w:spacing w:line="360" w:lineRule="auto"/>
        <w:rPr>
          <w:b/>
        </w:rPr>
      </w:pPr>
      <w:r w:rsidRPr="0020778C">
        <w:rPr>
          <w:b/>
        </w:rPr>
        <w:t>PROJECT PLAN – TEAM G</w:t>
      </w:r>
    </w:p>
    <w:p w14:paraId="44D93FF2" w14:textId="77777777" w:rsidR="00473DF8" w:rsidRPr="00EE4EE3" w:rsidRDefault="00473DF8" w:rsidP="00C46ED8">
      <w:pPr>
        <w:spacing w:line="360" w:lineRule="auto"/>
      </w:pPr>
    </w:p>
    <w:p w14:paraId="5D76ED7F" w14:textId="77777777" w:rsidR="00473DF8" w:rsidRDefault="00473DF8" w:rsidP="00C46ED8">
      <w:pPr>
        <w:spacing w:line="360" w:lineRule="auto"/>
      </w:pPr>
      <w:r>
        <w:br w:type="page"/>
      </w:r>
    </w:p>
    <w:sdt>
      <w:sdtPr>
        <w:rPr>
          <w:rFonts w:eastAsia="Times New Roman" w:cstheme="minorBidi"/>
          <w:b w:val="0"/>
          <w:bCs w:val="0"/>
          <w:szCs w:val="28"/>
        </w:rPr>
        <w:id w:val="-8731831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681FF06" w14:textId="342E5810" w:rsidR="0001517E" w:rsidRPr="00C46ED8" w:rsidRDefault="00EE4EE3" w:rsidP="00C46ED8">
          <w:pPr>
            <w:pStyle w:val="TOAHeading"/>
            <w:spacing w:line="360" w:lineRule="auto"/>
            <w:rPr>
              <w:sz w:val="28"/>
              <w:szCs w:val="28"/>
            </w:rPr>
          </w:pPr>
          <w:r w:rsidRPr="00C46ED8">
            <w:rPr>
              <w:sz w:val="28"/>
              <w:szCs w:val="28"/>
            </w:rPr>
            <w:t xml:space="preserve">Table of </w:t>
          </w:r>
          <w:r w:rsidR="0001517E" w:rsidRPr="00C46ED8">
            <w:rPr>
              <w:sz w:val="28"/>
              <w:szCs w:val="28"/>
            </w:rPr>
            <w:t>Contents</w:t>
          </w:r>
        </w:p>
        <w:p w14:paraId="7A7CB433" w14:textId="77777777" w:rsidR="00983C1F" w:rsidRDefault="0001517E">
          <w:pPr>
            <w:pStyle w:val="TOC1"/>
            <w:tabs>
              <w:tab w:val="left" w:pos="540"/>
            </w:tabs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</w:pPr>
          <w:r w:rsidRPr="00C46ED8">
            <w:rPr>
              <w:sz w:val="28"/>
            </w:rPr>
            <w:fldChar w:fldCharType="begin"/>
          </w:r>
          <w:r w:rsidRPr="00C46ED8">
            <w:rPr>
              <w:sz w:val="28"/>
            </w:rPr>
            <w:instrText xml:space="preserve"> TOC \o "1-3" \h \z \u </w:instrText>
          </w:r>
          <w:r w:rsidRPr="00C46ED8">
            <w:rPr>
              <w:sz w:val="28"/>
            </w:rPr>
            <w:fldChar w:fldCharType="separate"/>
          </w:r>
          <w:r w:rsidR="00983C1F">
            <w:rPr>
              <w:noProof/>
            </w:rPr>
            <w:t>1.0</w:t>
          </w:r>
          <w:r w:rsidR="00983C1F"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  <w:tab/>
          </w:r>
          <w:r w:rsidR="00983C1F">
            <w:rPr>
              <w:noProof/>
            </w:rPr>
            <w:t>Requirement Specifications</w:t>
          </w:r>
          <w:r w:rsidR="00983C1F">
            <w:rPr>
              <w:noProof/>
            </w:rPr>
            <w:tab/>
          </w:r>
          <w:r w:rsidR="00983C1F">
            <w:rPr>
              <w:noProof/>
            </w:rPr>
            <w:fldChar w:fldCharType="begin"/>
          </w:r>
          <w:r w:rsidR="00983C1F">
            <w:rPr>
              <w:noProof/>
            </w:rPr>
            <w:instrText xml:space="preserve"> PAGEREF _Toc239660120 \h </w:instrText>
          </w:r>
          <w:r w:rsidR="00983C1F">
            <w:rPr>
              <w:noProof/>
            </w:rPr>
          </w:r>
          <w:r w:rsidR="00983C1F">
            <w:rPr>
              <w:noProof/>
            </w:rPr>
            <w:fldChar w:fldCharType="separate"/>
          </w:r>
          <w:r w:rsidR="00983C1F">
            <w:rPr>
              <w:noProof/>
            </w:rPr>
            <w:t>3</w:t>
          </w:r>
          <w:r w:rsidR="00983C1F">
            <w:rPr>
              <w:noProof/>
            </w:rPr>
            <w:fldChar w:fldCharType="end"/>
          </w:r>
        </w:p>
        <w:p w14:paraId="1D19F33A" w14:textId="77777777" w:rsidR="00983C1F" w:rsidRDefault="00983C1F">
          <w:pPr>
            <w:pStyle w:val="TOC1"/>
            <w:tabs>
              <w:tab w:val="left" w:pos="540"/>
            </w:tabs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</w:pPr>
          <w:r>
            <w:rPr>
              <w:noProof/>
            </w:rPr>
            <w:t>2.0</w:t>
          </w:r>
          <w:r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  <w:tab/>
          </w:r>
          <w:r>
            <w:rPr>
              <w:noProof/>
            </w:rPr>
            <w:t>System Specification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_Toc239660121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794C4BA" w14:textId="77777777" w:rsidR="00983C1F" w:rsidRDefault="00983C1F">
          <w:pPr>
            <w:pStyle w:val="TOC1"/>
            <w:tabs>
              <w:tab w:val="left" w:pos="540"/>
            </w:tabs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</w:pPr>
          <w:r>
            <w:rPr>
              <w:noProof/>
            </w:rPr>
            <w:t>3.0</w:t>
          </w:r>
          <w:r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  <w:tab/>
          </w:r>
          <w:r>
            <w:rPr>
              <w:noProof/>
            </w:rPr>
            <w:t>Version control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_Toc239660122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14BC013" w14:textId="77777777" w:rsidR="00983C1F" w:rsidRDefault="00983C1F">
          <w:pPr>
            <w:pStyle w:val="TOC1"/>
            <w:tabs>
              <w:tab w:val="left" w:pos="540"/>
            </w:tabs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</w:pPr>
          <w:r>
            <w:rPr>
              <w:noProof/>
            </w:rPr>
            <w:t>4.0</w:t>
          </w:r>
          <w:r>
            <w:rPr>
              <w:rFonts w:asciiTheme="minorHAnsi" w:eastAsiaTheme="minorEastAsia" w:hAnsiTheme="minorHAnsi"/>
              <w:caps w:val="0"/>
              <w:noProof/>
              <w:szCs w:val="24"/>
              <w:lang w:eastAsia="ja-JP"/>
            </w:rPr>
            <w:tab/>
          </w:r>
          <w:r>
            <w:rPr>
              <w:noProof/>
            </w:rPr>
            <w:t>Project Management schedule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_Toc239660123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FD93878" w14:textId="77777777" w:rsidR="0001517E" w:rsidRDefault="0001517E" w:rsidP="00C46ED8">
          <w:pPr>
            <w:spacing w:line="360" w:lineRule="auto"/>
          </w:pPr>
          <w:r w:rsidRPr="00C46ED8">
            <w:rPr>
              <w:b/>
              <w:bCs/>
              <w:noProof/>
              <w:sz w:val="28"/>
            </w:rPr>
            <w:fldChar w:fldCharType="end"/>
          </w:r>
        </w:p>
      </w:sdtContent>
    </w:sdt>
    <w:p w14:paraId="0EC2C247" w14:textId="072E85ED" w:rsidR="00C46ED8" w:rsidRDefault="00473DF8" w:rsidP="00FB6FD9">
      <w:pPr>
        <w:spacing w:line="360" w:lineRule="auto"/>
      </w:pPr>
      <w:r w:rsidRPr="00EE4EE3">
        <w:br w:type="page"/>
      </w:r>
    </w:p>
    <w:p w14:paraId="6A28730B" w14:textId="5750602A" w:rsidR="00473DF8" w:rsidRDefault="0020778C" w:rsidP="00C46ED8">
      <w:pPr>
        <w:pStyle w:val="Heading1"/>
        <w:spacing w:line="360" w:lineRule="auto"/>
      </w:pPr>
      <w:bookmarkStart w:id="1" w:name="_Toc239660120"/>
      <w:r>
        <w:lastRenderedPageBreak/>
        <w:t>Requirement Specifications</w:t>
      </w:r>
      <w:bookmarkEnd w:id="1"/>
    </w:p>
    <w:p w14:paraId="10B8F521" w14:textId="539F2390" w:rsidR="00000D05" w:rsidRDefault="00EB00CE" w:rsidP="00C46ED8">
      <w:pPr>
        <w:pStyle w:val="BodyL2"/>
        <w:spacing w:line="360" w:lineRule="auto"/>
        <w:ind w:left="720"/>
      </w:pPr>
      <w:del w:id="2" w:author="Amber I. Maynard" w:date="2013-09-01T12:11:00Z">
        <w:r w:rsidDel="00EA77A9">
          <w:delText xml:space="preserve">The purpose of the </w:delText>
        </w:r>
        <w:r w:rsidR="0020778C" w:rsidDel="00EA77A9">
          <w:delText xml:space="preserve">project is to produce a currency convertor program. This windows application </w:delText>
        </w:r>
        <w:r w:rsidR="00000D05" w:rsidDel="00EA77A9">
          <w:delText>will accept a user inputted US dollar amount and convert it into a designated foreign value (based on exchange rates that are no older than 24 hours if an internet connection is unavai</w:delText>
        </w:r>
        <w:r w:rsidR="00C46ED8" w:rsidDel="00EA77A9">
          <w:delText>la</w:delText>
        </w:r>
        <w:r w:rsidR="00000D05" w:rsidDel="00EA77A9">
          <w:delText>ble). If</w:delText>
        </w:r>
        <w:r w:rsidR="00C46ED8" w:rsidDel="00EA77A9">
          <w:delText xml:space="preserve"> an I</w:delText>
        </w:r>
        <w:r w:rsidR="00000D05" w:rsidDel="00EA77A9">
          <w:delText xml:space="preserve">nternet connection is available then the program will check current online rates </w:delText>
        </w:r>
        <w:r w:rsidR="00E50A9F" w:rsidDel="00EA77A9">
          <w:delText>against the inputted data and produce the most current currency conversion.</w:delText>
        </w:r>
      </w:del>
    </w:p>
    <w:p w14:paraId="22A0BEE5" w14:textId="27A511E0" w:rsidR="00000D05" w:rsidRPr="0001517E" w:rsidRDefault="00EA77A9" w:rsidP="00C46ED8">
      <w:pPr>
        <w:pStyle w:val="BodyL2"/>
        <w:spacing w:line="360" w:lineRule="auto"/>
        <w:ind w:left="720"/>
      </w:pPr>
      <w:ins w:id="3" w:author="Amber I. Maynard" w:date="2013-09-01T12:11:00Z">
        <w:r w:rsidRPr="00EA77A9">
          <w:t xml:space="preserve">The purpose of the project is to produce a program that allows users to input birth </w:t>
        </w:r>
        <w:proofErr w:type="gramStart"/>
        <w:r w:rsidRPr="00EA77A9">
          <w:t>dates  anniversaries</w:t>
        </w:r>
        <w:proofErr w:type="gramEnd"/>
        <w:r w:rsidRPr="00EA77A9">
          <w:t xml:space="preserve">, </w:t>
        </w:r>
        <w:r>
          <w:t xml:space="preserve">and </w:t>
        </w:r>
        <w:r w:rsidRPr="00EA77A9">
          <w:t>special dates. This application will accept a user inputted date and store it into an access database</w:t>
        </w:r>
      </w:ins>
      <w:ins w:id="4" w:author="Amber I. Maynard" w:date="2013-09-01T12:12:00Z">
        <w:r>
          <w:t xml:space="preserve"> which can be controlled and manipulated from a main user interface</w:t>
        </w:r>
      </w:ins>
      <w:ins w:id="5" w:author="Amber I. Maynard" w:date="2013-09-01T12:11:00Z">
        <w:r w:rsidRPr="00EA77A9">
          <w:t>. The information will then be formatted and outputted to the screen.</w:t>
        </w:r>
      </w:ins>
    </w:p>
    <w:p w14:paraId="27179B6A" w14:textId="4007053D" w:rsidR="00473DF8" w:rsidRDefault="00000D05" w:rsidP="00C46ED8">
      <w:pPr>
        <w:pStyle w:val="Heading1"/>
        <w:spacing w:line="360" w:lineRule="auto"/>
      </w:pPr>
      <w:bookmarkStart w:id="6" w:name="_Toc239660121"/>
      <w:r>
        <w:t>System Specification</w:t>
      </w:r>
      <w:bookmarkEnd w:id="6"/>
    </w:p>
    <w:p w14:paraId="25A4AEEB" w14:textId="39D7354E" w:rsidR="00000D05" w:rsidRPr="00C46ED8" w:rsidRDefault="00000D05" w:rsidP="00C46ED8">
      <w:pPr>
        <w:pStyle w:val="BodyText"/>
        <w:spacing w:line="360" w:lineRule="auto"/>
        <w:rPr>
          <w:b/>
        </w:rPr>
      </w:pPr>
      <w:r w:rsidRPr="00C46ED8">
        <w:rPr>
          <w:b/>
        </w:rPr>
        <w:t>Operating System</w:t>
      </w:r>
    </w:p>
    <w:p w14:paraId="1024B333" w14:textId="58531AAB" w:rsidR="00000D05" w:rsidRDefault="00000D05" w:rsidP="00C46ED8">
      <w:pPr>
        <w:pStyle w:val="BodyText"/>
        <w:spacing w:line="360" w:lineRule="auto"/>
      </w:pPr>
      <w:r>
        <w:tab/>
        <w:t>Windows XP or Greater</w:t>
      </w:r>
    </w:p>
    <w:p w14:paraId="5A25141F" w14:textId="005A3D6B" w:rsidR="00C46ED8" w:rsidRPr="00C46ED8" w:rsidRDefault="00C46ED8" w:rsidP="00C46ED8">
      <w:pPr>
        <w:pStyle w:val="BodyText"/>
        <w:spacing w:line="360" w:lineRule="auto"/>
        <w:rPr>
          <w:b/>
        </w:rPr>
      </w:pPr>
      <w:r w:rsidRPr="00C46ED8">
        <w:rPr>
          <w:b/>
        </w:rPr>
        <w:t>Hardware Requirements</w:t>
      </w:r>
    </w:p>
    <w:p w14:paraId="1C3D8D16" w14:textId="79541E30" w:rsidR="00C46ED8" w:rsidRDefault="00C46ED8" w:rsidP="00C46ED8">
      <w:pPr>
        <w:pStyle w:val="BodyText"/>
        <w:spacing w:line="360" w:lineRule="auto"/>
      </w:pPr>
      <w:r>
        <w:tab/>
        <w:t>Meets minimum Operating System requirements</w:t>
      </w:r>
    </w:p>
    <w:p w14:paraId="58A2D1B6" w14:textId="04CAF497" w:rsidR="00C46ED8" w:rsidRDefault="00C46ED8" w:rsidP="00C46ED8">
      <w:pPr>
        <w:pStyle w:val="BodyText"/>
        <w:spacing w:line="360" w:lineRule="auto"/>
      </w:pPr>
      <w:r>
        <w:tab/>
        <w:t>Meets minimum Programming development requirements</w:t>
      </w:r>
    </w:p>
    <w:p w14:paraId="4C46EF31" w14:textId="48A9E17F" w:rsidR="00000D05" w:rsidRPr="00C46ED8" w:rsidRDefault="00000D05" w:rsidP="00C46ED8">
      <w:pPr>
        <w:pStyle w:val="BodyText"/>
        <w:spacing w:line="360" w:lineRule="auto"/>
        <w:rPr>
          <w:b/>
        </w:rPr>
      </w:pPr>
      <w:r w:rsidRPr="00C46ED8">
        <w:rPr>
          <w:b/>
        </w:rPr>
        <w:t>Programming Environment</w:t>
      </w:r>
    </w:p>
    <w:p w14:paraId="0732F33B" w14:textId="48D851BE" w:rsidR="00000D05" w:rsidRDefault="00000D05" w:rsidP="00C46ED8">
      <w:pPr>
        <w:pStyle w:val="BodyText"/>
        <w:spacing w:line="360" w:lineRule="auto"/>
      </w:pPr>
      <w:r>
        <w:tab/>
        <w:t>Visual Studio 2010</w:t>
      </w:r>
      <w:r w:rsidR="00F940CD">
        <w:t xml:space="preserve"> or Greater</w:t>
      </w:r>
    </w:p>
    <w:p w14:paraId="06306B14" w14:textId="143ED0AE" w:rsidR="00000D05" w:rsidRDefault="00000D05" w:rsidP="00C46ED8">
      <w:pPr>
        <w:pStyle w:val="BodyText"/>
        <w:spacing w:line="360" w:lineRule="auto"/>
      </w:pPr>
      <w:r>
        <w:tab/>
        <w:t>Microsoft Access</w:t>
      </w:r>
      <w:r w:rsidR="00F940CD">
        <w:t xml:space="preserve"> 2010 or Greater</w:t>
      </w:r>
    </w:p>
    <w:p w14:paraId="1F83BFA8" w14:textId="1E95F5DC" w:rsidR="00C46ED8" w:rsidRDefault="00C46ED8" w:rsidP="00C46ED8">
      <w:pPr>
        <w:pStyle w:val="BodyText"/>
        <w:spacing w:line="360" w:lineRule="auto"/>
      </w:pPr>
      <w:r>
        <w:tab/>
        <w:t>Microsoft .NET Framework 3.5 or Greater</w:t>
      </w:r>
    </w:p>
    <w:p w14:paraId="7C19AA9F" w14:textId="77777777" w:rsidR="009F7B2B" w:rsidRDefault="009F7B2B" w:rsidP="00C46ED8">
      <w:pPr>
        <w:spacing w:line="360" w:lineRule="auto"/>
      </w:pPr>
    </w:p>
    <w:p w14:paraId="278736BD" w14:textId="5911CEF8" w:rsidR="0001517E" w:rsidRDefault="00F940CD" w:rsidP="00C46ED8">
      <w:pPr>
        <w:pStyle w:val="Heading1"/>
        <w:spacing w:line="360" w:lineRule="auto"/>
      </w:pPr>
      <w:bookmarkStart w:id="7" w:name="_Toc239660122"/>
      <w:r>
        <w:lastRenderedPageBreak/>
        <w:t>Version control</w:t>
      </w:r>
      <w:bookmarkEnd w:id="7"/>
    </w:p>
    <w:p w14:paraId="4F5A663C" w14:textId="7F205C73" w:rsidR="00C46ED8" w:rsidRPr="00D70582" w:rsidRDefault="00F940CD" w:rsidP="00C46ED8">
      <w:pPr>
        <w:pStyle w:val="BodyText"/>
        <w:spacing w:line="360" w:lineRule="auto"/>
      </w:pPr>
      <w:proofErr w:type="spellStart"/>
      <w:r>
        <w:t>Github</w:t>
      </w:r>
      <w:proofErr w:type="spellEnd"/>
      <w:r>
        <w:t xml:space="preserve"> for Software management/Version control</w:t>
      </w:r>
      <w:r w:rsidR="00EA77A9">
        <w:t>.</w:t>
      </w:r>
      <w:bookmarkStart w:id="8" w:name="_GoBack"/>
      <w:bookmarkEnd w:id="8"/>
    </w:p>
    <w:p w14:paraId="69404039" w14:textId="71CE8E45" w:rsidR="0001517E" w:rsidRDefault="0001517E" w:rsidP="005F106F">
      <w:pPr>
        <w:pStyle w:val="Heading1"/>
        <w:spacing w:line="360" w:lineRule="auto"/>
      </w:pPr>
      <w:bookmarkStart w:id="9" w:name="_Toc239660123"/>
      <w:r>
        <w:t xml:space="preserve">Project Management </w:t>
      </w:r>
      <w:r w:rsidR="00000D05">
        <w:t>schedule</w:t>
      </w:r>
      <w:bookmarkEnd w:id="9"/>
    </w:p>
    <w:tbl>
      <w:tblPr>
        <w:tblW w:w="940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565"/>
        <w:gridCol w:w="1140"/>
        <w:gridCol w:w="1320"/>
        <w:gridCol w:w="1305"/>
        <w:gridCol w:w="2070"/>
      </w:tblGrid>
      <w:tr w:rsidR="005F106F" w14:paraId="30D21858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02A3B" w14:textId="77777777" w:rsidR="005F106F" w:rsidRDefault="005F106F" w:rsidP="005F106F">
            <w:pPr>
              <w:pStyle w:val="Normal1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Task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30E869" w14:textId="77777777" w:rsidR="005F106F" w:rsidRDefault="005F106F" w:rsidP="005F106F">
            <w:pPr>
              <w:pStyle w:val="Normal1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Duration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50C8DB" w14:textId="77777777" w:rsidR="005F106F" w:rsidRDefault="005F106F" w:rsidP="005F106F">
            <w:pPr>
              <w:pStyle w:val="Normal1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Start Date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3642B1" w14:textId="77777777" w:rsidR="005F106F" w:rsidRDefault="005F106F" w:rsidP="005F106F">
            <w:pPr>
              <w:pStyle w:val="Normal1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End Date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A93E92" w14:textId="77777777" w:rsidR="005F106F" w:rsidRDefault="005F106F" w:rsidP="005F106F">
            <w:pPr>
              <w:pStyle w:val="Normal1"/>
              <w:spacing w:line="240" w:lineRule="auto"/>
              <w:jc w:val="center"/>
            </w:pPr>
            <w:r>
              <w:rPr>
                <w:rFonts w:ascii="Calibri" w:eastAsia="Calibri" w:hAnsi="Calibri" w:cs="Calibri"/>
                <w:b/>
              </w:rPr>
              <w:t>Personnel</w:t>
            </w:r>
          </w:p>
        </w:tc>
      </w:tr>
      <w:tr w:rsidR="005F106F" w14:paraId="2B1D1AA9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FCAF61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 xml:space="preserve">1. Project Analysis 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E0D3B0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5CA4D" w14:textId="4CB9B821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CEAAC3" w14:textId="389F7FFB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9/7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9DCEC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5F106F" w14:paraId="774C9F4B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47F78" w14:textId="77777777" w:rsidR="005F106F" w:rsidRDefault="005F106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</w:rPr>
              <w:t>a. Analyzing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AC94D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97D58" w14:textId="34D3EDFE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8A61CC" w14:textId="59FD8ABC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9/4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D6BE3B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5F106F" w14:paraId="59E94B64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7F37C" w14:textId="77777777" w:rsidR="005F106F" w:rsidRDefault="005F106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</w:rPr>
              <w:t>b. Team Peer Review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94C3F8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EFED3" w14:textId="07B7E4DF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9/5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B68D" w14:textId="6EC0443B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9/6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20728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5F106F" w14:paraId="0EC5BB1A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FE2E91" w14:textId="77777777" w:rsidR="005F106F" w:rsidRDefault="005F106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</w:rPr>
              <w:t>c. Revise Document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4D5873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472392" w14:textId="5964B671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9/7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C722E" w14:textId="610687E3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9/7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2515E5" w14:textId="01EEED8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Amber, Anthony</w:t>
            </w:r>
          </w:p>
        </w:tc>
      </w:tr>
      <w:tr w:rsidR="005F106F" w14:paraId="674DA5E6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77DCE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>2.  Project Design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922BDD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7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9A9EE" w14:textId="479F3D2F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9/08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E8F7FD" w14:textId="369EECA2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9/15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7E674D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5F106F" w14:paraId="2A43663A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259D9" w14:textId="522E94A7" w:rsidR="005F106F" w:rsidRDefault="005F106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</w:rPr>
              <w:t>a.  Database</w:t>
            </w:r>
            <w:r w:rsidR="00355264">
              <w:rPr>
                <w:rFonts w:ascii="Calibri" w:eastAsia="Calibri" w:hAnsi="Calibri" w:cs="Calibri"/>
              </w:rPr>
              <w:t xml:space="preserve"> (DB)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9DA5E3" w14:textId="6BEA13FF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1B6F4" w14:textId="4402D402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9/08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047F09" w14:textId="23462422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9/11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A78A7" w14:textId="2B99F787" w:rsidR="005F106F" w:rsidRDefault="00865CED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Amber,</w:t>
            </w:r>
            <w:r w:rsidR="00433F4A"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Anthony</w:t>
            </w:r>
          </w:p>
        </w:tc>
      </w:tr>
      <w:tr w:rsidR="005F106F" w14:paraId="05629789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58473" w14:textId="3D1E65A7" w:rsidR="005F106F" w:rsidRDefault="005F106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</w:rPr>
              <w:t>b.  User Interface</w:t>
            </w:r>
            <w:r w:rsidR="00355264">
              <w:rPr>
                <w:rFonts w:ascii="Calibri" w:eastAsia="Calibri" w:hAnsi="Calibri" w:cs="Calibri"/>
              </w:rPr>
              <w:t xml:space="preserve"> (UI)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A737A0" w14:textId="4A5D03BD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DB4BE" w14:textId="6BC7D878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9/10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B98AA" w14:textId="5C0D2489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9/13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7CA213" w14:textId="4067BD19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Anthony, Will</w:t>
            </w:r>
          </w:p>
        </w:tc>
      </w:tr>
      <w:tr w:rsidR="005F106F" w14:paraId="072F3D0C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5C1413" w14:textId="478F4DA7" w:rsidR="005F106F" w:rsidRDefault="005F106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</w:rPr>
              <w:t>c.  Team Review</w:t>
            </w:r>
            <w:r w:rsidR="00865CED">
              <w:rPr>
                <w:rFonts w:ascii="Calibri" w:eastAsia="Calibri" w:hAnsi="Calibri" w:cs="Calibri"/>
              </w:rPr>
              <w:t>/Revisions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AE450" w14:textId="48CE394D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2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958883" w14:textId="47173836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9/13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2CCF4" w14:textId="2C87BD7B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9/15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D6B6E" w14:textId="27A10154" w:rsidR="005F106F" w:rsidRDefault="00355264" w:rsidP="005F106F">
            <w:pPr>
              <w:pStyle w:val="Normal1"/>
              <w:tabs>
                <w:tab w:val="center" w:pos="935"/>
              </w:tabs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5F106F" w14:paraId="67C15141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459FEB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  <w:b/>
              </w:rPr>
              <w:t>3.  Implementation and Testing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4DACE" w14:textId="38263345" w:rsidR="005F106F" w:rsidRDefault="00355264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21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AE1E8" w14:textId="05B3A268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9/15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96FA7" w14:textId="1DDA4C86" w:rsidR="005F106F" w:rsidRDefault="00E6405A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10/06</w:t>
            </w:r>
            <w:r w:rsidR="00433F4A">
              <w:rPr>
                <w:rFonts w:ascii="Calibri" w:eastAsia="Calibri" w:hAnsi="Calibri" w:cs="Calibri"/>
              </w:rPr>
              <w:t>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1D2280" w14:textId="77777777" w:rsidR="005F106F" w:rsidRDefault="005F106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4E337C" w14:paraId="3677AF83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FAFB7F" w14:textId="764B7E92" w:rsidR="004E337C" w:rsidRPr="004342D8" w:rsidRDefault="004E337C" w:rsidP="005F106F">
            <w:pPr>
              <w:pStyle w:val="Normal1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 w:rsidRPr="004342D8">
              <w:rPr>
                <w:rFonts w:ascii="Calibri" w:eastAsia="Calibri" w:hAnsi="Calibri" w:cs="Calibri"/>
              </w:rPr>
              <w:t xml:space="preserve">a. Test Strategy &amp; Plan 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8EFA59" w14:textId="1B6F6EC1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26FF8D" w14:textId="1CF8AC98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9/15/13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26882E" w14:textId="0B020BD4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9/19/13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434340" w14:textId="688C77DD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4E337C" w14:paraId="02C0733A" w14:textId="77777777" w:rsidTr="004342D8">
        <w:trPr>
          <w:trHeight w:val="1014"/>
        </w:trPr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1DC846" w14:textId="4004598B" w:rsidR="004E337C" w:rsidRPr="004E337C" w:rsidRDefault="004E337C" w:rsidP="005F106F">
            <w:pPr>
              <w:pStyle w:val="Normal1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b. Bug Fixes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8D4B5" w14:textId="08D62C55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251532" w14:textId="1EFF8327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9/28/13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AF94E" w14:textId="6FDF4DCC" w:rsidR="004E337C" w:rsidRDefault="004342D8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10/2/13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0A71C8" w14:textId="4F7E1141" w:rsidR="004E337C" w:rsidRDefault="004E337C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(DB-Amber /Anthony</w:t>
            </w:r>
          </w:p>
          <w:p w14:paraId="4D2AEC84" w14:textId="33DF7D58" w:rsidR="004E337C" w:rsidRDefault="004E337C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UI- Anthony/Will)</w:t>
            </w:r>
          </w:p>
        </w:tc>
      </w:tr>
      <w:tr w:rsidR="004E337C" w14:paraId="7595F6D5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145581" w14:textId="152B3A00" w:rsidR="004E337C" w:rsidRDefault="004E337C" w:rsidP="005F106F">
            <w:pPr>
              <w:pStyle w:val="Normal1"/>
              <w:spacing w:line="240" w:lineRule="auto"/>
              <w:jc w:val="righ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c. Revisions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2119E5" w14:textId="365CC5C7" w:rsidR="004E337C" w:rsidRDefault="004E337C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3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EB2C7A" w14:textId="201C2A7A" w:rsidR="004E337C" w:rsidRDefault="004E337C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10/3/13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160655" w14:textId="73965339" w:rsidR="004E337C" w:rsidRDefault="004E337C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10/6/13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FDC5B0" w14:textId="6903A7CB" w:rsidR="004E337C" w:rsidRDefault="004E337C" w:rsidP="005F106F">
            <w:pPr>
              <w:pStyle w:val="Normal1"/>
              <w:spacing w:line="240" w:lineRule="auto"/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983C1F" w14:paraId="1D4BF224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D3CA5" w14:textId="35680AC8" w:rsidR="00983C1F" w:rsidRDefault="00983C1F" w:rsidP="005F106F">
            <w:pPr>
              <w:pStyle w:val="Normal1"/>
              <w:spacing w:line="240" w:lineRule="auto"/>
              <w:jc w:val="right"/>
            </w:pPr>
            <w:r>
              <w:rPr>
                <w:rFonts w:ascii="Calibri" w:eastAsia="Calibri" w:hAnsi="Calibri" w:cs="Calibri"/>
                <w:b/>
              </w:rPr>
              <w:t>4.  Final Deliveries (Code, Test Data, and User’s Guide)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2C7583" w14:textId="494FCA9E" w:rsidR="00983C1F" w:rsidRDefault="00FB6FD9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14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A4E7D3" w14:textId="7C9A4953" w:rsidR="00983C1F" w:rsidRDefault="00983C1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9/29/13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5E5D32" w14:textId="6969D69F" w:rsidR="00983C1F" w:rsidRDefault="00983C1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10/13/13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2A354E" w14:textId="49C162AE" w:rsidR="00983C1F" w:rsidRDefault="00983C1F" w:rsidP="005F106F">
            <w:pPr>
              <w:pStyle w:val="Normal1"/>
              <w:spacing w:line="240" w:lineRule="auto"/>
              <w:jc w:val="both"/>
            </w:pPr>
            <w:r>
              <w:rPr>
                <w:rFonts w:ascii="Calibri" w:eastAsia="Calibri" w:hAnsi="Calibri" w:cs="Calibri"/>
              </w:rPr>
              <w:t>All</w:t>
            </w:r>
          </w:p>
        </w:tc>
      </w:tr>
      <w:tr w:rsidR="00983C1F" w14:paraId="523C02DD" w14:textId="77777777" w:rsidTr="004E337C">
        <w:tc>
          <w:tcPr>
            <w:tcW w:w="35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950BD9" w14:textId="6AA73989" w:rsidR="00983C1F" w:rsidRDefault="00983C1F" w:rsidP="00983C1F">
            <w:pPr>
              <w:pStyle w:val="Normal1"/>
              <w:spacing w:line="240" w:lineRule="auto"/>
              <w:jc w:val="right"/>
            </w:pPr>
            <w:r>
              <w:t>a. Improvements/Final Revisions</w:t>
            </w:r>
          </w:p>
        </w:tc>
        <w:tc>
          <w:tcPr>
            <w:tcW w:w="11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F44339" w14:textId="10076807" w:rsidR="00983C1F" w:rsidRDefault="00FB6FD9" w:rsidP="005F106F">
            <w:pPr>
              <w:pStyle w:val="Normal1"/>
              <w:spacing w:line="240" w:lineRule="auto"/>
              <w:jc w:val="both"/>
            </w:pPr>
            <w:r>
              <w:t>14</w:t>
            </w:r>
          </w:p>
        </w:tc>
        <w:tc>
          <w:tcPr>
            <w:tcW w:w="13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AECF" w14:textId="2C573BDA" w:rsidR="00983C1F" w:rsidRDefault="00983C1F" w:rsidP="005F106F">
            <w:pPr>
              <w:pStyle w:val="Normal1"/>
              <w:spacing w:line="240" w:lineRule="auto"/>
              <w:jc w:val="both"/>
            </w:pPr>
            <w:r>
              <w:t>9/29/13</w:t>
            </w:r>
          </w:p>
        </w:tc>
        <w:tc>
          <w:tcPr>
            <w:tcW w:w="13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161184" w14:textId="3613A049" w:rsidR="00983C1F" w:rsidRDefault="00FB6FD9" w:rsidP="005F106F">
            <w:pPr>
              <w:pStyle w:val="Normal1"/>
              <w:spacing w:line="240" w:lineRule="auto"/>
              <w:jc w:val="both"/>
            </w:pPr>
            <w:r>
              <w:t>10/13/13</w:t>
            </w:r>
          </w:p>
        </w:tc>
        <w:tc>
          <w:tcPr>
            <w:tcW w:w="20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AD862" w14:textId="36462E52" w:rsidR="00983C1F" w:rsidRDefault="00983C1F" w:rsidP="005F106F">
            <w:pPr>
              <w:pStyle w:val="Normal1"/>
              <w:spacing w:line="240" w:lineRule="auto"/>
              <w:jc w:val="both"/>
            </w:pPr>
            <w:r>
              <w:t>All</w:t>
            </w:r>
          </w:p>
        </w:tc>
      </w:tr>
    </w:tbl>
    <w:p w14:paraId="466B45FF" w14:textId="0860A82C" w:rsidR="00AE6A4F" w:rsidRPr="00AE6A4F" w:rsidRDefault="00AE6A4F" w:rsidP="00EA77A9">
      <w:pPr>
        <w:pStyle w:val="BodyL2"/>
        <w:spacing w:line="360" w:lineRule="auto"/>
        <w:ind w:left="0"/>
      </w:pPr>
    </w:p>
    <w:sectPr w:rsidR="00AE6A4F" w:rsidRPr="00AE6A4F" w:rsidSect="00EE4EE3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5008209" w14:textId="77777777" w:rsidR="004E337C" w:rsidRDefault="004E337C" w:rsidP="00EE4EE3">
      <w:r>
        <w:separator/>
      </w:r>
    </w:p>
  </w:endnote>
  <w:endnote w:type="continuationSeparator" w:id="0">
    <w:p w14:paraId="1795CC8D" w14:textId="77777777" w:rsidR="004E337C" w:rsidRDefault="004E337C" w:rsidP="00EE4EE3">
      <w:r>
        <w:continuationSeparator/>
      </w:r>
    </w:p>
  </w:endnote>
  <w:endnote w:type="continuationNotice" w:id="1">
    <w:p w14:paraId="48B4F184" w14:textId="77777777" w:rsidR="004E337C" w:rsidRDefault="004E337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B1FFF7" w14:textId="7DE184D0" w:rsidR="004E337C" w:rsidRDefault="004E337C" w:rsidP="00101AF6">
    <w:pPr>
      <w:pStyle w:val="Foot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EA77A9">
      <w:rPr>
        <w:noProof/>
      </w:rPr>
      <w:t>3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08C725B" w14:textId="77777777" w:rsidR="004E337C" w:rsidRDefault="004E337C" w:rsidP="00EE4EE3">
      <w:r>
        <w:separator/>
      </w:r>
    </w:p>
  </w:footnote>
  <w:footnote w:type="continuationSeparator" w:id="0">
    <w:p w14:paraId="1C38F32A" w14:textId="77777777" w:rsidR="004E337C" w:rsidRDefault="004E337C" w:rsidP="00EE4EE3">
      <w:r>
        <w:continuationSeparator/>
      </w:r>
    </w:p>
  </w:footnote>
  <w:footnote w:type="continuationNotice" w:id="1">
    <w:p w14:paraId="0F0A0BB1" w14:textId="77777777" w:rsidR="004E337C" w:rsidRDefault="004E337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3CDCAF" w14:textId="5BFFFCE5" w:rsidR="004E337C" w:rsidRDefault="004E337C" w:rsidP="00EE4EE3">
    <w:pPr>
      <w:pStyle w:val="Header"/>
    </w:pPr>
    <w:r>
      <w:t xml:space="preserve">Project Plan - </w:t>
    </w:r>
    <w:r>
      <w:fldChar w:fldCharType="begin"/>
    </w:r>
    <w:r>
      <w:instrText xml:space="preserve"> REF Title \h </w:instrText>
    </w:r>
    <w:r>
      <w:fldChar w:fldCharType="separate"/>
    </w:r>
    <w:r w:rsidR="001D5A73">
      <w:t>Event Calendar</w:t>
    </w:r>
    <w:r>
      <w:fldChar w:fldCharType="end"/>
    </w:r>
    <w:r>
      <w:t xml:space="preserve"> - Team G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1696EA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194021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0DD2969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61AA239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7FA206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91218E6"/>
    <w:multiLevelType w:val="hybridMultilevel"/>
    <w:tmpl w:val="92C03D1A"/>
    <w:lvl w:ilvl="0" w:tplc="6ED692F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8674B06"/>
    <w:multiLevelType w:val="multilevel"/>
    <w:tmpl w:val="EB3E6F90"/>
    <w:lvl w:ilvl="0">
      <w:start w:val="1"/>
      <w:numFmt w:val="decimal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9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44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4421" w:hanging="6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7">
    <w:nsid w:val="1CD42842"/>
    <w:multiLevelType w:val="multilevel"/>
    <w:tmpl w:val="22F4469C"/>
    <w:lvl w:ilvl="0">
      <w:start w:val="1"/>
      <w:numFmt w:val="decimal"/>
      <w:pStyle w:val="Heading1"/>
      <w:lvlText w:val="%1.0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2592" w:hanging="1152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3744" w:hanging="1152"/>
      </w:pPr>
      <w:rPr>
        <w:rFonts w:hint="default"/>
      </w:rPr>
    </w:lvl>
    <w:lvl w:ilvl="4">
      <w:start w:val="1"/>
      <w:numFmt w:val="lowerLetter"/>
      <w:pStyle w:val="Heading9"/>
      <w:lvlText w:val="%5."/>
      <w:lvlJc w:val="left"/>
      <w:pPr>
        <w:ind w:left="4421" w:hanging="634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04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7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200" w:hanging="180"/>
      </w:pPr>
      <w:rPr>
        <w:rFonts w:hint="default"/>
      </w:rPr>
    </w:lvl>
  </w:abstractNum>
  <w:abstractNum w:abstractNumId="8">
    <w:nsid w:val="1D987AA7"/>
    <w:multiLevelType w:val="hybridMultilevel"/>
    <w:tmpl w:val="D8CC8B8A"/>
    <w:lvl w:ilvl="0" w:tplc="B64C09F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21F91137"/>
    <w:multiLevelType w:val="hybridMultilevel"/>
    <w:tmpl w:val="42CE441C"/>
    <w:lvl w:ilvl="0" w:tplc="607CEAC2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2A14626"/>
    <w:multiLevelType w:val="hybridMultilevel"/>
    <w:tmpl w:val="F4AE46D6"/>
    <w:lvl w:ilvl="0" w:tplc="1048EED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CFE3D48"/>
    <w:multiLevelType w:val="hybridMultilevel"/>
    <w:tmpl w:val="538ED570"/>
    <w:lvl w:ilvl="0" w:tplc="D65C429A">
      <w:start w:val="1"/>
      <w:numFmt w:val="bullet"/>
      <w:lvlText w:val=""/>
      <w:lvlJc w:val="left"/>
      <w:pPr>
        <w:tabs>
          <w:tab w:val="num" w:pos="3312"/>
        </w:tabs>
        <w:ind w:left="3312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1E142C1"/>
    <w:multiLevelType w:val="hybridMultilevel"/>
    <w:tmpl w:val="007628D4"/>
    <w:lvl w:ilvl="0" w:tplc="CF4E7B8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7AA2A7F"/>
    <w:multiLevelType w:val="hybridMultilevel"/>
    <w:tmpl w:val="F18C0BA2"/>
    <w:lvl w:ilvl="0" w:tplc="99B8D888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38927565"/>
    <w:multiLevelType w:val="hybridMultilevel"/>
    <w:tmpl w:val="EC9E11C0"/>
    <w:lvl w:ilvl="0" w:tplc="65C0060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3EE3507C"/>
    <w:multiLevelType w:val="hybridMultilevel"/>
    <w:tmpl w:val="BA10A8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D863FD"/>
    <w:multiLevelType w:val="hybridMultilevel"/>
    <w:tmpl w:val="B9EC2694"/>
    <w:lvl w:ilvl="0" w:tplc="7F3A4F94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3F005EC"/>
    <w:multiLevelType w:val="hybridMultilevel"/>
    <w:tmpl w:val="DE445AA8"/>
    <w:lvl w:ilvl="0" w:tplc="55E6BDAA">
      <w:start w:val="1"/>
      <w:numFmt w:val="bullet"/>
      <w:lvlText w:val=""/>
      <w:lvlJc w:val="left"/>
      <w:pPr>
        <w:tabs>
          <w:tab w:val="num" w:pos="3312"/>
        </w:tabs>
        <w:ind w:left="3312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E093CDA"/>
    <w:multiLevelType w:val="hybridMultilevel"/>
    <w:tmpl w:val="52644CE6"/>
    <w:lvl w:ilvl="0" w:tplc="9AB2379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C5073C"/>
    <w:multiLevelType w:val="multilevel"/>
    <w:tmpl w:val="B4B6322A"/>
    <w:lvl w:ilvl="0">
      <w:start w:val="1"/>
      <w:numFmt w:val="decimal"/>
      <w:lvlText w:val="[%1]"/>
      <w:lvlJc w:val="left"/>
      <w:pPr>
        <w:tabs>
          <w:tab w:val="num" w:pos="1440"/>
        </w:tabs>
        <w:ind w:left="1440" w:hanging="720"/>
      </w:pPr>
      <w:rPr>
        <w:rFonts w:ascii="Times New Roman" w:hAnsi="Times New Roman" w:hint="default"/>
        <w:b w:val="0"/>
        <w:i w:val="0"/>
        <w:caps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>
      <w:start w:val="1"/>
      <w:numFmt w:val="decimal"/>
      <w:lvlText w:val="[%1.%2]"/>
      <w:lvlJc w:val="left"/>
      <w:pPr>
        <w:tabs>
          <w:tab w:val="num" w:pos="2160"/>
        </w:tabs>
        <w:ind w:left="216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effect w:val="none"/>
        <w:vertAlign w:val="baseline"/>
      </w:rPr>
    </w:lvl>
    <w:lvl w:ilvl="2">
      <w:start w:val="1"/>
      <w:numFmt w:val="decimal"/>
      <w:lvlText w:val="[%1.%2.%3]"/>
      <w:lvlJc w:val="left"/>
      <w:pPr>
        <w:tabs>
          <w:tab w:val="num" w:pos="2880"/>
        </w:tabs>
        <w:ind w:left="2880" w:hanging="72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3">
      <w:start w:val="1"/>
      <w:numFmt w:val="decimal"/>
      <w:lvlText w:val="%1.%2.%3.%4."/>
      <w:lvlJc w:val="left"/>
      <w:pPr>
        <w:tabs>
          <w:tab w:val="num" w:pos="3720"/>
        </w:tabs>
        <w:ind w:left="36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4440"/>
        </w:tabs>
        <w:ind w:left="41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800"/>
        </w:tabs>
        <w:ind w:left="46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520"/>
        </w:tabs>
        <w:ind w:left="51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880"/>
        </w:tabs>
        <w:ind w:left="56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600"/>
        </w:tabs>
        <w:ind w:left="6240" w:hanging="1440"/>
      </w:pPr>
      <w:rPr>
        <w:rFonts w:hint="default"/>
      </w:rPr>
    </w:lvl>
  </w:abstractNum>
  <w:abstractNum w:abstractNumId="20">
    <w:nsid w:val="6B3404AB"/>
    <w:multiLevelType w:val="hybridMultilevel"/>
    <w:tmpl w:val="AC443660"/>
    <w:lvl w:ilvl="0" w:tplc="8B04C1A8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77234529"/>
    <w:multiLevelType w:val="hybridMultilevel"/>
    <w:tmpl w:val="2B3879BC"/>
    <w:lvl w:ilvl="0" w:tplc="80E68AC4">
      <w:start w:val="1"/>
      <w:numFmt w:val="bullet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92E3D2F"/>
    <w:multiLevelType w:val="multilevel"/>
    <w:tmpl w:val="FC446986"/>
    <w:lvl w:ilvl="0">
      <w:start w:val="1"/>
      <w:numFmt w:val="decimal"/>
      <w:pStyle w:val="Heading8"/>
      <w:lvlText w:val="%1.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-1080"/>
        </w:tabs>
        <w:ind w:left="-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-720"/>
        </w:tabs>
        <w:ind w:left="-72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-360"/>
        </w:tabs>
        <w:ind w:left="-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0"/>
        </w:tabs>
        <w:ind w:left="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7">
      <w:start w:val="1"/>
      <w:numFmt w:val="decimal"/>
      <w:lvlRestart w:val="0"/>
      <w:lvlText w:val="%8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8">
      <w:start w:val="1"/>
      <w:numFmt w:val="lowerLetter"/>
      <w:lvlRestart w:val="1"/>
      <w:lvlText w:val="%9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num w:numId="1">
    <w:abstractNumId w:val="16"/>
    <w:lvlOverride w:ilvl="0">
      <w:startOverride w:val="1"/>
    </w:lvlOverride>
  </w:num>
  <w:num w:numId="2">
    <w:abstractNumId w:val="19"/>
  </w:num>
  <w:num w:numId="3">
    <w:abstractNumId w:val="19"/>
  </w:num>
  <w:num w:numId="4">
    <w:abstractNumId w:val="19"/>
  </w:num>
  <w:num w:numId="5">
    <w:abstractNumId w:val="12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22"/>
  </w:num>
  <w:num w:numId="11">
    <w:abstractNumId w:val="6"/>
  </w:num>
  <w:num w:numId="12">
    <w:abstractNumId w:val="7"/>
  </w:num>
  <w:num w:numId="13">
    <w:abstractNumId w:val="4"/>
  </w:num>
  <w:num w:numId="14">
    <w:abstractNumId w:val="8"/>
  </w:num>
  <w:num w:numId="15">
    <w:abstractNumId w:val="14"/>
  </w:num>
  <w:num w:numId="16">
    <w:abstractNumId w:val="18"/>
  </w:num>
  <w:num w:numId="17">
    <w:abstractNumId w:val="13"/>
  </w:num>
  <w:num w:numId="18">
    <w:abstractNumId w:val="21"/>
  </w:num>
  <w:num w:numId="19">
    <w:abstractNumId w:val="5"/>
  </w:num>
  <w:num w:numId="20">
    <w:abstractNumId w:val="11"/>
  </w:num>
  <w:num w:numId="21">
    <w:abstractNumId w:val="9"/>
  </w:num>
  <w:num w:numId="22">
    <w:abstractNumId w:val="10"/>
  </w:num>
  <w:num w:numId="23">
    <w:abstractNumId w:val="20"/>
  </w:num>
  <w:num w:numId="24">
    <w:abstractNumId w:val="17"/>
  </w:num>
  <w:num w:numId="25">
    <w:abstractNumId w:val="3"/>
  </w:num>
  <w:num w:numId="26">
    <w:abstractNumId w:val="3"/>
  </w:num>
  <w:num w:numId="27">
    <w:abstractNumId w:val="2"/>
  </w:num>
  <w:num w:numId="28">
    <w:abstractNumId w:val="2"/>
  </w:num>
  <w:num w:numId="29">
    <w:abstractNumId w:val="1"/>
  </w:num>
  <w:num w:numId="30">
    <w:abstractNumId w:val="0"/>
  </w:num>
  <w:num w:numId="3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DF8"/>
    <w:rsid w:val="00000D05"/>
    <w:rsid w:val="0001517E"/>
    <w:rsid w:val="00037CF8"/>
    <w:rsid w:val="00101AF6"/>
    <w:rsid w:val="001A667E"/>
    <w:rsid w:val="001C23DD"/>
    <w:rsid w:val="001D5A73"/>
    <w:rsid w:val="001F7792"/>
    <w:rsid w:val="0020778C"/>
    <w:rsid w:val="00276584"/>
    <w:rsid w:val="002E05BA"/>
    <w:rsid w:val="003104B9"/>
    <w:rsid w:val="00355264"/>
    <w:rsid w:val="003D3F42"/>
    <w:rsid w:val="003E249B"/>
    <w:rsid w:val="00433F4A"/>
    <w:rsid w:val="004342D8"/>
    <w:rsid w:val="00467949"/>
    <w:rsid w:val="00473DF8"/>
    <w:rsid w:val="004E337C"/>
    <w:rsid w:val="004F160D"/>
    <w:rsid w:val="00513F18"/>
    <w:rsid w:val="005428F4"/>
    <w:rsid w:val="0057308D"/>
    <w:rsid w:val="005F106F"/>
    <w:rsid w:val="0063087C"/>
    <w:rsid w:val="006C1268"/>
    <w:rsid w:val="00865CED"/>
    <w:rsid w:val="00945BC2"/>
    <w:rsid w:val="00983C1F"/>
    <w:rsid w:val="009F7B2B"/>
    <w:rsid w:val="00A50CDE"/>
    <w:rsid w:val="00A615F9"/>
    <w:rsid w:val="00A654F8"/>
    <w:rsid w:val="00A77497"/>
    <w:rsid w:val="00AE6A4F"/>
    <w:rsid w:val="00C46ED8"/>
    <w:rsid w:val="00C479BF"/>
    <w:rsid w:val="00CA1407"/>
    <w:rsid w:val="00CA41DF"/>
    <w:rsid w:val="00D33482"/>
    <w:rsid w:val="00D70582"/>
    <w:rsid w:val="00D82535"/>
    <w:rsid w:val="00DB7F97"/>
    <w:rsid w:val="00E3580E"/>
    <w:rsid w:val="00E50A9F"/>
    <w:rsid w:val="00E6405A"/>
    <w:rsid w:val="00EA4B07"/>
    <w:rsid w:val="00EA77A9"/>
    <w:rsid w:val="00EB00CE"/>
    <w:rsid w:val="00EE4EE3"/>
    <w:rsid w:val="00F00204"/>
    <w:rsid w:val="00F940CD"/>
    <w:rsid w:val="00FB1F67"/>
    <w:rsid w:val="00FB6FD9"/>
    <w:rsid w:val="00FD2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0A2C930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Times New Roman" w:hAnsi="Arial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oa heading" w:semiHidden="0" w:unhideWhenUsed="0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E3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next w:val="BodyText"/>
    <w:link w:val="Heading1Char"/>
    <w:qFormat/>
    <w:rsid w:val="00037CF8"/>
    <w:pPr>
      <w:keepNext/>
      <w:numPr>
        <w:numId w:val="12"/>
      </w:numPr>
      <w:spacing w:before="240" w:after="60" w:line="240" w:lineRule="auto"/>
      <w:outlineLvl w:val="0"/>
    </w:pPr>
    <w:rPr>
      <w:rFonts w:ascii="Times New Roman" w:hAnsi="Times New Roman" w:cs="Times New Roman"/>
      <w:b/>
      <w:bCs/>
      <w:caps/>
      <w:kern w:val="32"/>
      <w:sz w:val="32"/>
      <w:szCs w:val="32"/>
    </w:rPr>
  </w:style>
  <w:style w:type="paragraph" w:styleId="Heading2">
    <w:name w:val="heading 2"/>
    <w:next w:val="BodyL2"/>
    <w:link w:val="Heading2Char"/>
    <w:qFormat/>
    <w:rsid w:val="00037CF8"/>
    <w:pPr>
      <w:keepNext/>
      <w:numPr>
        <w:ilvl w:val="1"/>
        <w:numId w:val="12"/>
      </w:numPr>
      <w:spacing w:before="240" w:after="60" w:line="240" w:lineRule="auto"/>
      <w:outlineLvl w:val="1"/>
    </w:pPr>
    <w:rPr>
      <w:rFonts w:ascii="Times New Roman" w:hAnsi="Times New Roman" w:cs="Times New Roman"/>
      <w:b/>
      <w:bCs/>
      <w:iCs/>
    </w:rPr>
  </w:style>
  <w:style w:type="paragraph" w:styleId="Heading3">
    <w:name w:val="heading 3"/>
    <w:link w:val="Heading3Char"/>
    <w:qFormat/>
    <w:rsid w:val="00037CF8"/>
    <w:pPr>
      <w:numPr>
        <w:ilvl w:val="2"/>
        <w:numId w:val="12"/>
      </w:numPr>
      <w:tabs>
        <w:tab w:val="left" w:pos="2592"/>
      </w:tabs>
      <w:spacing w:before="240" w:after="60" w:line="240" w:lineRule="auto"/>
      <w:outlineLvl w:val="2"/>
    </w:pPr>
    <w:rPr>
      <w:rFonts w:ascii="Times New Roman" w:hAnsi="Times New Roman" w:cs="Times New Roman"/>
      <w:bCs/>
      <w:sz w:val="24"/>
      <w:szCs w:val="20"/>
    </w:rPr>
  </w:style>
  <w:style w:type="paragraph" w:styleId="Heading4">
    <w:name w:val="heading 4"/>
    <w:link w:val="Heading4Char"/>
    <w:qFormat/>
    <w:rsid w:val="00037CF8"/>
    <w:pPr>
      <w:numPr>
        <w:ilvl w:val="3"/>
        <w:numId w:val="12"/>
      </w:numPr>
      <w:tabs>
        <w:tab w:val="left" w:pos="3744"/>
      </w:tabs>
      <w:spacing w:before="240" w:after="60" w:line="24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next w:val="Normal"/>
    <w:link w:val="Heading5Char"/>
    <w:qFormat/>
    <w:rsid w:val="00037CF8"/>
    <w:pPr>
      <w:spacing w:after="0" w:line="240" w:lineRule="auto"/>
      <w:outlineLvl w:val="4"/>
    </w:pPr>
    <w:rPr>
      <w:rFonts w:ascii="Times New Roman" w:hAnsi="Times New Roman" w:cs="Times New Roman"/>
      <w:bCs/>
      <w:iCs/>
      <w:color w:val="FFFFFF"/>
      <w:sz w:val="26"/>
      <w:szCs w:val="26"/>
    </w:rPr>
  </w:style>
  <w:style w:type="paragraph" w:styleId="Heading6">
    <w:name w:val="heading 6"/>
    <w:next w:val="Normal"/>
    <w:link w:val="Heading6Char"/>
    <w:qFormat/>
    <w:rsid w:val="00037CF8"/>
    <w:pPr>
      <w:spacing w:after="0" w:line="240" w:lineRule="auto"/>
      <w:outlineLvl w:val="5"/>
    </w:pPr>
    <w:rPr>
      <w:rFonts w:ascii="Times New Roman" w:hAnsi="Times New Roman" w:cs="Times New Roman"/>
      <w:bCs/>
      <w:color w:val="FFFFF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37CF8"/>
    <w:pPr>
      <w:keepNext/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tabs>
        <w:tab w:val="right" w:pos="9864"/>
      </w:tabs>
      <w:ind w:firstLine="720"/>
      <w:outlineLvl w:val="6"/>
    </w:pPr>
    <w:rPr>
      <w:b/>
      <w:bCs/>
    </w:rPr>
  </w:style>
  <w:style w:type="paragraph" w:styleId="Heading8">
    <w:name w:val="heading 8"/>
    <w:next w:val="Normal"/>
    <w:link w:val="Heading8Char"/>
    <w:qFormat/>
    <w:rsid w:val="00037CF8"/>
    <w:pPr>
      <w:keepNext/>
      <w:numPr>
        <w:numId w:val="10"/>
      </w:numPr>
      <w:spacing w:after="0" w:line="240" w:lineRule="auto"/>
      <w:outlineLvl w:val="7"/>
    </w:pPr>
    <w:rPr>
      <w:rFonts w:ascii="Times New Roman" w:hAnsi="Times New Roman" w:cs="Times New Roman"/>
      <w:bCs/>
      <w:sz w:val="24"/>
      <w:szCs w:val="20"/>
      <w:u w:val="single"/>
    </w:rPr>
  </w:style>
  <w:style w:type="paragraph" w:styleId="Heading9">
    <w:name w:val="heading 9"/>
    <w:link w:val="Heading9Char"/>
    <w:qFormat/>
    <w:rsid w:val="00037CF8"/>
    <w:pPr>
      <w:numPr>
        <w:ilvl w:val="4"/>
        <w:numId w:val="12"/>
      </w:numPr>
      <w:tabs>
        <w:tab w:val="left" w:pos="4421"/>
      </w:tabs>
      <w:spacing w:before="240" w:after="60" w:line="240" w:lineRule="auto"/>
      <w:outlineLvl w:val="8"/>
    </w:pPr>
    <w:rPr>
      <w:rFonts w:ascii="Times New Roman" w:hAnsi="Times New Roman" w:cs="Times New Roman"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37CF8"/>
    <w:pPr>
      <w:spacing w:before="120" w:after="120"/>
      <w:jc w:val="center"/>
    </w:pPr>
    <w:rPr>
      <w:b/>
      <w:bCs/>
      <w:sz w:val="28"/>
    </w:rPr>
  </w:style>
  <w:style w:type="paragraph" w:styleId="NoSpacing">
    <w:name w:val="No Spacing"/>
    <w:uiPriority w:val="1"/>
    <w:qFormat/>
    <w:rsid w:val="00037CF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37CF8"/>
    <w:rPr>
      <w:rFonts w:ascii="Times New Roman" w:hAnsi="Times New Roman" w:cs="Times New Roman"/>
      <w:b/>
      <w:bCs/>
      <w:caps/>
      <w:kern w:val="32"/>
      <w:sz w:val="32"/>
      <w:szCs w:val="32"/>
    </w:rPr>
  </w:style>
  <w:style w:type="paragraph" w:styleId="BodyText">
    <w:name w:val="Body Text"/>
    <w:link w:val="BodyTextChar"/>
    <w:rsid w:val="00037CF8"/>
    <w:pPr>
      <w:widowControl w:val="0"/>
      <w:spacing w:before="240" w:after="60" w:line="240" w:lineRule="auto"/>
      <w:ind w:left="720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37CF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L2">
    <w:name w:val="BodyL2"/>
    <w:rsid w:val="00037CF8"/>
    <w:pPr>
      <w:spacing w:before="240" w:after="60" w:line="240" w:lineRule="auto"/>
      <w:ind w:left="1440"/>
    </w:pPr>
    <w:rPr>
      <w:rFonts w:ascii="Times New Roman" w:hAnsi="Times New Roman" w:cs="Times New Roman"/>
      <w:sz w:val="24"/>
      <w:szCs w:val="24"/>
    </w:rPr>
  </w:style>
  <w:style w:type="paragraph" w:customStyle="1" w:styleId="BodyL3">
    <w:name w:val="BodyL3"/>
    <w:rsid w:val="00037CF8"/>
    <w:pPr>
      <w:spacing w:before="240" w:after="60" w:line="240" w:lineRule="auto"/>
      <w:ind w:left="2592"/>
    </w:pPr>
    <w:rPr>
      <w:rFonts w:ascii="Times New Roman" w:hAnsi="Times New Roman" w:cs="Times New Roman"/>
      <w:sz w:val="24"/>
      <w:szCs w:val="20"/>
    </w:rPr>
  </w:style>
  <w:style w:type="paragraph" w:customStyle="1" w:styleId="BodyL4">
    <w:name w:val="BodyL4"/>
    <w:rsid w:val="00037CF8"/>
    <w:pPr>
      <w:spacing w:before="240" w:after="60" w:line="240" w:lineRule="auto"/>
      <w:ind w:left="3744"/>
    </w:pPr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37C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7CF8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3E249B"/>
    <w:pPr>
      <w:tabs>
        <w:tab w:val="center" w:pos="4320"/>
        <w:tab w:val="right" w:pos="8640"/>
      </w:tabs>
      <w:jc w:val="center"/>
    </w:pPr>
    <w:rPr>
      <w:sz w:val="32"/>
    </w:rPr>
  </w:style>
  <w:style w:type="character" w:customStyle="1" w:styleId="HeaderChar">
    <w:name w:val="Header Char"/>
    <w:basedOn w:val="DefaultParagraphFont"/>
    <w:link w:val="Header"/>
    <w:rsid w:val="003E249B"/>
    <w:rPr>
      <w:rFonts w:ascii="Times New Roman" w:hAnsi="Times New Roman"/>
      <w:sz w:val="32"/>
    </w:rPr>
  </w:style>
  <w:style w:type="character" w:customStyle="1" w:styleId="Heading2Char">
    <w:name w:val="Heading 2 Char"/>
    <w:basedOn w:val="DefaultParagraphFont"/>
    <w:link w:val="Heading2"/>
    <w:rsid w:val="00037CF8"/>
    <w:rPr>
      <w:rFonts w:ascii="Times New Roman" w:hAnsi="Times New Roman" w:cs="Times New Roman"/>
      <w:b/>
      <w:bCs/>
      <w:iCs/>
    </w:rPr>
  </w:style>
  <w:style w:type="character" w:customStyle="1" w:styleId="Heading3Char">
    <w:name w:val="Heading 3 Char"/>
    <w:basedOn w:val="DefaultParagraphFont"/>
    <w:link w:val="Heading3"/>
    <w:rsid w:val="00037CF8"/>
    <w:rPr>
      <w:rFonts w:ascii="Times New Roman" w:hAnsi="Times New Roman" w:cs="Times New Roman"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37CF8"/>
    <w:rPr>
      <w:rFonts w:ascii="Times New Roman" w:hAnsi="Times New Roman" w:cs="Times New Roman"/>
      <w:bCs/>
      <w:sz w:val="24"/>
    </w:rPr>
  </w:style>
  <w:style w:type="character" w:customStyle="1" w:styleId="Heading5Char">
    <w:name w:val="Heading 5 Char"/>
    <w:basedOn w:val="DefaultParagraphFont"/>
    <w:link w:val="Heading5"/>
    <w:rsid w:val="00037CF8"/>
    <w:rPr>
      <w:rFonts w:ascii="Times New Roman" w:eastAsia="Times New Roman" w:hAnsi="Times New Roman" w:cs="Times New Roman"/>
      <w:bCs/>
      <w:iCs/>
      <w:color w:val="FFFFFF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37CF8"/>
    <w:rPr>
      <w:rFonts w:ascii="Times New Roman" w:eastAsia="Times New Roman" w:hAnsi="Times New Roman" w:cs="Times New Roman"/>
      <w:bCs/>
      <w:color w:val="FFFFF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7CF8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37CF8"/>
    <w:rPr>
      <w:rFonts w:ascii="Times New Roman" w:eastAsia="Times New Roman" w:hAnsi="Times New Roman" w:cs="Times New Roman"/>
      <w:bCs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037CF8"/>
    <w:rPr>
      <w:rFonts w:ascii="Times New Roman" w:hAnsi="Times New Roman" w:cs="Times New Roman"/>
      <w:bCs/>
      <w:sz w:val="24"/>
      <w:szCs w:val="20"/>
    </w:rPr>
  </w:style>
  <w:style w:type="paragraph" w:styleId="ListBullet">
    <w:name w:val="List Bullet"/>
    <w:basedOn w:val="ListBullet2"/>
    <w:rsid w:val="003D3F42"/>
    <w:pPr>
      <w:ind w:left="1080"/>
    </w:pPr>
  </w:style>
  <w:style w:type="paragraph" w:styleId="ListBullet2">
    <w:name w:val="List Bullet 2"/>
    <w:basedOn w:val="Normal"/>
    <w:rsid w:val="003D3F42"/>
    <w:pPr>
      <w:numPr>
        <w:numId w:val="26"/>
      </w:numPr>
      <w:tabs>
        <w:tab w:val="clear" w:pos="720"/>
      </w:tabs>
      <w:ind w:left="1800"/>
    </w:pPr>
  </w:style>
  <w:style w:type="paragraph" w:styleId="ListBullet3">
    <w:name w:val="List Bullet 3"/>
    <w:basedOn w:val="Normal"/>
    <w:rsid w:val="00037CF8"/>
    <w:pPr>
      <w:numPr>
        <w:numId w:val="28"/>
      </w:numPr>
    </w:pPr>
  </w:style>
  <w:style w:type="paragraph" w:styleId="ListBullet4">
    <w:name w:val="List Bullet 4"/>
    <w:basedOn w:val="Normal"/>
    <w:rsid w:val="00037CF8"/>
  </w:style>
  <w:style w:type="paragraph" w:styleId="ListBullet5">
    <w:name w:val="List Bullet 5"/>
    <w:basedOn w:val="Normal"/>
    <w:rsid w:val="00037CF8"/>
  </w:style>
  <w:style w:type="paragraph" w:styleId="TOC1">
    <w:name w:val="toc 1"/>
    <w:basedOn w:val="Normal"/>
    <w:next w:val="Normal"/>
    <w:uiPriority w:val="39"/>
    <w:rsid w:val="00EE4EE3"/>
    <w:pPr>
      <w:tabs>
        <w:tab w:val="left" w:pos="720"/>
        <w:tab w:val="right" w:leader="dot" w:pos="10066"/>
      </w:tabs>
      <w:spacing w:before="240" w:after="120"/>
      <w:ind w:left="720" w:hanging="720"/>
    </w:pPr>
    <w:rPr>
      <w:caps/>
    </w:rPr>
  </w:style>
  <w:style w:type="paragraph" w:styleId="TOC2">
    <w:name w:val="toc 2"/>
    <w:basedOn w:val="Normal"/>
    <w:next w:val="Normal"/>
    <w:uiPriority w:val="39"/>
    <w:rsid w:val="00EE4EE3"/>
    <w:pPr>
      <w:tabs>
        <w:tab w:val="left" w:pos="1440"/>
        <w:tab w:val="right" w:leader="dot" w:pos="10066"/>
      </w:tabs>
      <w:spacing w:before="60"/>
      <w:ind w:left="1440" w:hanging="720"/>
    </w:pPr>
  </w:style>
  <w:style w:type="paragraph" w:styleId="ListParagraph">
    <w:name w:val="List Paragraph"/>
    <w:basedOn w:val="Normal"/>
    <w:uiPriority w:val="34"/>
    <w:qFormat/>
    <w:rsid w:val="00473D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17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0151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7E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17E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C47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AHeading">
    <w:name w:val="toa heading"/>
    <w:basedOn w:val="Normal"/>
    <w:next w:val="Normal"/>
    <w:uiPriority w:val="99"/>
    <w:rsid w:val="00EE4EE3"/>
    <w:pPr>
      <w:spacing w:before="120"/>
    </w:pPr>
    <w:rPr>
      <w:rFonts w:eastAsiaTheme="majorEastAsia" w:cstheme="majorBidi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4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3D3F4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Normal1">
    <w:name w:val="Normal1"/>
    <w:rsid w:val="005F106F"/>
    <w:pPr>
      <w:spacing w:after="0"/>
    </w:pPr>
    <w:rPr>
      <w:rFonts w:eastAsia="Arial" w:cs="Arial"/>
      <w:color w:val="000000"/>
      <w:sz w:val="22"/>
      <w:szCs w:val="24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Times New Roman" w:hAnsi="Arial" w:cstheme="minorBidi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0" w:qFormat="1"/>
    <w:lsdException w:name="toa heading" w:semiHidden="0" w:unhideWhenUsed="0"/>
    <w:lsdException w:name="List Bullet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4EE3"/>
    <w:pPr>
      <w:spacing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next w:val="BodyText"/>
    <w:link w:val="Heading1Char"/>
    <w:qFormat/>
    <w:rsid w:val="00037CF8"/>
    <w:pPr>
      <w:keepNext/>
      <w:numPr>
        <w:numId w:val="12"/>
      </w:numPr>
      <w:spacing w:before="240" w:after="60" w:line="240" w:lineRule="auto"/>
      <w:outlineLvl w:val="0"/>
    </w:pPr>
    <w:rPr>
      <w:rFonts w:ascii="Times New Roman" w:hAnsi="Times New Roman" w:cs="Times New Roman"/>
      <w:b/>
      <w:bCs/>
      <w:caps/>
      <w:kern w:val="32"/>
      <w:sz w:val="32"/>
      <w:szCs w:val="32"/>
    </w:rPr>
  </w:style>
  <w:style w:type="paragraph" w:styleId="Heading2">
    <w:name w:val="heading 2"/>
    <w:next w:val="BodyL2"/>
    <w:link w:val="Heading2Char"/>
    <w:qFormat/>
    <w:rsid w:val="00037CF8"/>
    <w:pPr>
      <w:keepNext/>
      <w:numPr>
        <w:ilvl w:val="1"/>
        <w:numId w:val="12"/>
      </w:numPr>
      <w:spacing w:before="240" w:after="60" w:line="240" w:lineRule="auto"/>
      <w:outlineLvl w:val="1"/>
    </w:pPr>
    <w:rPr>
      <w:rFonts w:ascii="Times New Roman" w:hAnsi="Times New Roman" w:cs="Times New Roman"/>
      <w:b/>
      <w:bCs/>
      <w:iCs/>
    </w:rPr>
  </w:style>
  <w:style w:type="paragraph" w:styleId="Heading3">
    <w:name w:val="heading 3"/>
    <w:link w:val="Heading3Char"/>
    <w:qFormat/>
    <w:rsid w:val="00037CF8"/>
    <w:pPr>
      <w:numPr>
        <w:ilvl w:val="2"/>
        <w:numId w:val="12"/>
      </w:numPr>
      <w:tabs>
        <w:tab w:val="left" w:pos="2592"/>
      </w:tabs>
      <w:spacing w:before="240" w:after="60" w:line="240" w:lineRule="auto"/>
      <w:outlineLvl w:val="2"/>
    </w:pPr>
    <w:rPr>
      <w:rFonts w:ascii="Times New Roman" w:hAnsi="Times New Roman" w:cs="Times New Roman"/>
      <w:bCs/>
      <w:sz w:val="24"/>
      <w:szCs w:val="20"/>
    </w:rPr>
  </w:style>
  <w:style w:type="paragraph" w:styleId="Heading4">
    <w:name w:val="heading 4"/>
    <w:link w:val="Heading4Char"/>
    <w:qFormat/>
    <w:rsid w:val="00037CF8"/>
    <w:pPr>
      <w:numPr>
        <w:ilvl w:val="3"/>
        <w:numId w:val="12"/>
      </w:numPr>
      <w:tabs>
        <w:tab w:val="left" w:pos="3744"/>
      </w:tabs>
      <w:spacing w:before="240" w:after="60" w:line="240" w:lineRule="auto"/>
      <w:outlineLvl w:val="3"/>
    </w:pPr>
    <w:rPr>
      <w:rFonts w:ascii="Times New Roman" w:hAnsi="Times New Roman" w:cs="Times New Roman"/>
      <w:bCs/>
      <w:sz w:val="24"/>
    </w:rPr>
  </w:style>
  <w:style w:type="paragraph" w:styleId="Heading5">
    <w:name w:val="heading 5"/>
    <w:next w:val="Normal"/>
    <w:link w:val="Heading5Char"/>
    <w:qFormat/>
    <w:rsid w:val="00037CF8"/>
    <w:pPr>
      <w:spacing w:after="0" w:line="240" w:lineRule="auto"/>
      <w:outlineLvl w:val="4"/>
    </w:pPr>
    <w:rPr>
      <w:rFonts w:ascii="Times New Roman" w:hAnsi="Times New Roman" w:cs="Times New Roman"/>
      <w:bCs/>
      <w:iCs/>
      <w:color w:val="FFFFFF"/>
      <w:sz w:val="26"/>
      <w:szCs w:val="26"/>
    </w:rPr>
  </w:style>
  <w:style w:type="paragraph" w:styleId="Heading6">
    <w:name w:val="heading 6"/>
    <w:next w:val="Normal"/>
    <w:link w:val="Heading6Char"/>
    <w:qFormat/>
    <w:rsid w:val="00037CF8"/>
    <w:pPr>
      <w:spacing w:after="0" w:line="240" w:lineRule="auto"/>
      <w:outlineLvl w:val="5"/>
    </w:pPr>
    <w:rPr>
      <w:rFonts w:ascii="Times New Roman" w:hAnsi="Times New Roman" w:cs="Times New Roman"/>
      <w:bCs/>
      <w:color w:val="FFFFFF"/>
      <w:sz w:val="24"/>
      <w:szCs w:val="24"/>
    </w:rPr>
  </w:style>
  <w:style w:type="paragraph" w:styleId="Heading7">
    <w:name w:val="heading 7"/>
    <w:basedOn w:val="Normal"/>
    <w:next w:val="Normal"/>
    <w:link w:val="Heading7Char"/>
    <w:qFormat/>
    <w:rsid w:val="00037CF8"/>
    <w:pPr>
      <w:keepNext/>
      <w:pBdr>
        <w:top w:val="single" w:sz="36" w:space="1" w:color="auto"/>
        <w:left w:val="single" w:sz="36" w:space="4" w:color="auto"/>
        <w:bottom w:val="single" w:sz="36" w:space="1" w:color="auto"/>
        <w:right w:val="single" w:sz="36" w:space="4" w:color="auto"/>
      </w:pBdr>
      <w:tabs>
        <w:tab w:val="right" w:pos="9864"/>
      </w:tabs>
      <w:ind w:firstLine="720"/>
      <w:outlineLvl w:val="6"/>
    </w:pPr>
    <w:rPr>
      <w:b/>
      <w:bCs/>
    </w:rPr>
  </w:style>
  <w:style w:type="paragraph" w:styleId="Heading8">
    <w:name w:val="heading 8"/>
    <w:next w:val="Normal"/>
    <w:link w:val="Heading8Char"/>
    <w:qFormat/>
    <w:rsid w:val="00037CF8"/>
    <w:pPr>
      <w:keepNext/>
      <w:numPr>
        <w:numId w:val="10"/>
      </w:numPr>
      <w:spacing w:after="0" w:line="240" w:lineRule="auto"/>
      <w:outlineLvl w:val="7"/>
    </w:pPr>
    <w:rPr>
      <w:rFonts w:ascii="Times New Roman" w:hAnsi="Times New Roman" w:cs="Times New Roman"/>
      <w:bCs/>
      <w:sz w:val="24"/>
      <w:szCs w:val="20"/>
      <w:u w:val="single"/>
    </w:rPr>
  </w:style>
  <w:style w:type="paragraph" w:styleId="Heading9">
    <w:name w:val="heading 9"/>
    <w:link w:val="Heading9Char"/>
    <w:qFormat/>
    <w:rsid w:val="00037CF8"/>
    <w:pPr>
      <w:numPr>
        <w:ilvl w:val="4"/>
        <w:numId w:val="12"/>
      </w:numPr>
      <w:tabs>
        <w:tab w:val="left" w:pos="4421"/>
      </w:tabs>
      <w:spacing w:before="240" w:after="60" w:line="240" w:lineRule="auto"/>
      <w:outlineLvl w:val="8"/>
    </w:pPr>
    <w:rPr>
      <w:rFonts w:ascii="Times New Roman" w:hAnsi="Times New Roman" w:cs="Times New Roman"/>
      <w:bCs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rsid w:val="00037CF8"/>
    <w:pPr>
      <w:spacing w:before="120" w:after="120"/>
      <w:jc w:val="center"/>
    </w:pPr>
    <w:rPr>
      <w:b/>
      <w:bCs/>
      <w:sz w:val="28"/>
    </w:rPr>
  </w:style>
  <w:style w:type="paragraph" w:styleId="NoSpacing">
    <w:name w:val="No Spacing"/>
    <w:uiPriority w:val="1"/>
    <w:qFormat/>
    <w:rsid w:val="00037CF8"/>
    <w:pPr>
      <w:spacing w:after="0" w:line="240" w:lineRule="auto"/>
    </w:pPr>
    <w:rPr>
      <w:rFonts w:ascii="Times New Roman" w:hAnsi="Times New Roman" w:cs="Times New Roman"/>
      <w:sz w:val="24"/>
      <w:szCs w:val="20"/>
    </w:rPr>
  </w:style>
  <w:style w:type="character" w:customStyle="1" w:styleId="Heading1Char">
    <w:name w:val="Heading 1 Char"/>
    <w:basedOn w:val="DefaultParagraphFont"/>
    <w:link w:val="Heading1"/>
    <w:rsid w:val="00037CF8"/>
    <w:rPr>
      <w:rFonts w:ascii="Times New Roman" w:hAnsi="Times New Roman" w:cs="Times New Roman"/>
      <w:b/>
      <w:bCs/>
      <w:caps/>
      <w:kern w:val="32"/>
      <w:sz w:val="32"/>
      <w:szCs w:val="32"/>
    </w:rPr>
  </w:style>
  <w:style w:type="paragraph" w:styleId="BodyText">
    <w:name w:val="Body Text"/>
    <w:link w:val="BodyTextChar"/>
    <w:rsid w:val="00037CF8"/>
    <w:pPr>
      <w:widowControl w:val="0"/>
      <w:spacing w:before="240" w:after="60" w:line="240" w:lineRule="auto"/>
      <w:ind w:left="720"/>
    </w:pPr>
    <w:rPr>
      <w:rFonts w:ascii="Times New Roman" w:hAnsi="Times New Roman" w:cs="Times New Roman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037CF8"/>
    <w:rPr>
      <w:rFonts w:ascii="Times New Roman" w:eastAsia="Times New Roman" w:hAnsi="Times New Roman" w:cs="Times New Roman"/>
      <w:sz w:val="24"/>
      <w:szCs w:val="20"/>
    </w:rPr>
  </w:style>
  <w:style w:type="paragraph" w:customStyle="1" w:styleId="BodyL2">
    <w:name w:val="BodyL2"/>
    <w:rsid w:val="00037CF8"/>
    <w:pPr>
      <w:spacing w:before="240" w:after="60" w:line="240" w:lineRule="auto"/>
      <w:ind w:left="1440"/>
    </w:pPr>
    <w:rPr>
      <w:rFonts w:ascii="Times New Roman" w:hAnsi="Times New Roman" w:cs="Times New Roman"/>
      <w:sz w:val="24"/>
      <w:szCs w:val="24"/>
    </w:rPr>
  </w:style>
  <w:style w:type="paragraph" w:customStyle="1" w:styleId="BodyL3">
    <w:name w:val="BodyL3"/>
    <w:rsid w:val="00037CF8"/>
    <w:pPr>
      <w:spacing w:before="240" w:after="60" w:line="240" w:lineRule="auto"/>
      <w:ind w:left="2592"/>
    </w:pPr>
    <w:rPr>
      <w:rFonts w:ascii="Times New Roman" w:hAnsi="Times New Roman" w:cs="Times New Roman"/>
      <w:sz w:val="24"/>
      <w:szCs w:val="20"/>
    </w:rPr>
  </w:style>
  <w:style w:type="paragraph" w:customStyle="1" w:styleId="BodyL4">
    <w:name w:val="BodyL4"/>
    <w:rsid w:val="00037CF8"/>
    <w:pPr>
      <w:spacing w:before="240" w:after="60" w:line="240" w:lineRule="auto"/>
      <w:ind w:left="3744"/>
    </w:pPr>
    <w:rPr>
      <w:rFonts w:ascii="Times New Roman" w:hAnsi="Times New Roman" w:cs="Times New Roman"/>
      <w:sz w:val="24"/>
      <w:szCs w:val="20"/>
    </w:rPr>
  </w:style>
  <w:style w:type="paragraph" w:styleId="Footer">
    <w:name w:val="footer"/>
    <w:basedOn w:val="Normal"/>
    <w:link w:val="FooterChar"/>
    <w:rsid w:val="00037C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037CF8"/>
    <w:rPr>
      <w:rFonts w:ascii="Times New Roman" w:eastAsia="Times New Roman" w:hAnsi="Times New Roman" w:cs="Times New Roman"/>
      <w:sz w:val="24"/>
      <w:szCs w:val="20"/>
    </w:rPr>
  </w:style>
  <w:style w:type="paragraph" w:styleId="Header">
    <w:name w:val="header"/>
    <w:basedOn w:val="Normal"/>
    <w:link w:val="HeaderChar"/>
    <w:rsid w:val="003E249B"/>
    <w:pPr>
      <w:tabs>
        <w:tab w:val="center" w:pos="4320"/>
        <w:tab w:val="right" w:pos="8640"/>
      </w:tabs>
      <w:jc w:val="center"/>
    </w:pPr>
    <w:rPr>
      <w:sz w:val="32"/>
    </w:rPr>
  </w:style>
  <w:style w:type="character" w:customStyle="1" w:styleId="HeaderChar">
    <w:name w:val="Header Char"/>
    <w:basedOn w:val="DefaultParagraphFont"/>
    <w:link w:val="Header"/>
    <w:rsid w:val="003E249B"/>
    <w:rPr>
      <w:rFonts w:ascii="Times New Roman" w:hAnsi="Times New Roman"/>
      <w:sz w:val="32"/>
    </w:rPr>
  </w:style>
  <w:style w:type="character" w:customStyle="1" w:styleId="Heading2Char">
    <w:name w:val="Heading 2 Char"/>
    <w:basedOn w:val="DefaultParagraphFont"/>
    <w:link w:val="Heading2"/>
    <w:rsid w:val="00037CF8"/>
    <w:rPr>
      <w:rFonts w:ascii="Times New Roman" w:hAnsi="Times New Roman" w:cs="Times New Roman"/>
      <w:b/>
      <w:bCs/>
      <w:iCs/>
    </w:rPr>
  </w:style>
  <w:style w:type="character" w:customStyle="1" w:styleId="Heading3Char">
    <w:name w:val="Heading 3 Char"/>
    <w:basedOn w:val="DefaultParagraphFont"/>
    <w:link w:val="Heading3"/>
    <w:rsid w:val="00037CF8"/>
    <w:rPr>
      <w:rFonts w:ascii="Times New Roman" w:hAnsi="Times New Roman" w:cs="Times New Roman"/>
      <w:bCs/>
      <w:sz w:val="24"/>
      <w:szCs w:val="20"/>
    </w:rPr>
  </w:style>
  <w:style w:type="character" w:customStyle="1" w:styleId="Heading4Char">
    <w:name w:val="Heading 4 Char"/>
    <w:basedOn w:val="DefaultParagraphFont"/>
    <w:link w:val="Heading4"/>
    <w:rsid w:val="00037CF8"/>
    <w:rPr>
      <w:rFonts w:ascii="Times New Roman" w:hAnsi="Times New Roman" w:cs="Times New Roman"/>
      <w:bCs/>
      <w:sz w:val="24"/>
    </w:rPr>
  </w:style>
  <w:style w:type="character" w:customStyle="1" w:styleId="Heading5Char">
    <w:name w:val="Heading 5 Char"/>
    <w:basedOn w:val="DefaultParagraphFont"/>
    <w:link w:val="Heading5"/>
    <w:rsid w:val="00037CF8"/>
    <w:rPr>
      <w:rFonts w:ascii="Times New Roman" w:eastAsia="Times New Roman" w:hAnsi="Times New Roman" w:cs="Times New Roman"/>
      <w:bCs/>
      <w:iCs/>
      <w:color w:val="FFFFFF"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037CF8"/>
    <w:rPr>
      <w:rFonts w:ascii="Times New Roman" w:eastAsia="Times New Roman" w:hAnsi="Times New Roman" w:cs="Times New Roman"/>
      <w:bCs/>
      <w:color w:val="FFFFFF"/>
      <w:sz w:val="24"/>
      <w:szCs w:val="24"/>
    </w:rPr>
  </w:style>
  <w:style w:type="character" w:customStyle="1" w:styleId="Heading7Char">
    <w:name w:val="Heading 7 Char"/>
    <w:basedOn w:val="DefaultParagraphFont"/>
    <w:link w:val="Heading7"/>
    <w:rsid w:val="00037CF8"/>
    <w:rPr>
      <w:rFonts w:ascii="Times New Roman" w:eastAsia="Times New Roman" w:hAnsi="Times New Roman" w:cs="Times New Roman"/>
      <w:b/>
      <w:bCs/>
      <w:sz w:val="24"/>
      <w:szCs w:val="20"/>
    </w:rPr>
  </w:style>
  <w:style w:type="character" w:customStyle="1" w:styleId="Heading8Char">
    <w:name w:val="Heading 8 Char"/>
    <w:basedOn w:val="DefaultParagraphFont"/>
    <w:link w:val="Heading8"/>
    <w:rsid w:val="00037CF8"/>
    <w:rPr>
      <w:rFonts w:ascii="Times New Roman" w:eastAsia="Times New Roman" w:hAnsi="Times New Roman" w:cs="Times New Roman"/>
      <w:bCs/>
      <w:sz w:val="24"/>
      <w:szCs w:val="20"/>
      <w:u w:val="single"/>
    </w:rPr>
  </w:style>
  <w:style w:type="character" w:customStyle="1" w:styleId="Heading9Char">
    <w:name w:val="Heading 9 Char"/>
    <w:basedOn w:val="DefaultParagraphFont"/>
    <w:link w:val="Heading9"/>
    <w:rsid w:val="00037CF8"/>
    <w:rPr>
      <w:rFonts w:ascii="Times New Roman" w:hAnsi="Times New Roman" w:cs="Times New Roman"/>
      <w:bCs/>
      <w:sz w:val="24"/>
      <w:szCs w:val="20"/>
    </w:rPr>
  </w:style>
  <w:style w:type="paragraph" w:styleId="ListBullet">
    <w:name w:val="List Bullet"/>
    <w:basedOn w:val="ListBullet2"/>
    <w:rsid w:val="003D3F42"/>
    <w:pPr>
      <w:ind w:left="1080"/>
    </w:pPr>
  </w:style>
  <w:style w:type="paragraph" w:styleId="ListBullet2">
    <w:name w:val="List Bullet 2"/>
    <w:basedOn w:val="Normal"/>
    <w:rsid w:val="003D3F42"/>
    <w:pPr>
      <w:numPr>
        <w:numId w:val="26"/>
      </w:numPr>
      <w:tabs>
        <w:tab w:val="clear" w:pos="720"/>
      </w:tabs>
      <w:ind w:left="1800"/>
    </w:pPr>
  </w:style>
  <w:style w:type="paragraph" w:styleId="ListBullet3">
    <w:name w:val="List Bullet 3"/>
    <w:basedOn w:val="Normal"/>
    <w:rsid w:val="00037CF8"/>
    <w:pPr>
      <w:numPr>
        <w:numId w:val="28"/>
      </w:numPr>
    </w:pPr>
  </w:style>
  <w:style w:type="paragraph" w:styleId="ListBullet4">
    <w:name w:val="List Bullet 4"/>
    <w:basedOn w:val="Normal"/>
    <w:rsid w:val="00037CF8"/>
  </w:style>
  <w:style w:type="paragraph" w:styleId="ListBullet5">
    <w:name w:val="List Bullet 5"/>
    <w:basedOn w:val="Normal"/>
    <w:rsid w:val="00037CF8"/>
  </w:style>
  <w:style w:type="paragraph" w:styleId="TOC1">
    <w:name w:val="toc 1"/>
    <w:basedOn w:val="Normal"/>
    <w:next w:val="Normal"/>
    <w:uiPriority w:val="39"/>
    <w:rsid w:val="00EE4EE3"/>
    <w:pPr>
      <w:tabs>
        <w:tab w:val="left" w:pos="720"/>
        <w:tab w:val="right" w:leader="dot" w:pos="10066"/>
      </w:tabs>
      <w:spacing w:before="240" w:after="120"/>
      <w:ind w:left="720" w:hanging="720"/>
    </w:pPr>
    <w:rPr>
      <w:caps/>
    </w:rPr>
  </w:style>
  <w:style w:type="paragraph" w:styleId="TOC2">
    <w:name w:val="toc 2"/>
    <w:basedOn w:val="Normal"/>
    <w:next w:val="Normal"/>
    <w:uiPriority w:val="39"/>
    <w:rsid w:val="00EE4EE3"/>
    <w:pPr>
      <w:tabs>
        <w:tab w:val="left" w:pos="1440"/>
        <w:tab w:val="right" w:leader="dot" w:pos="10066"/>
      </w:tabs>
      <w:spacing w:before="60"/>
      <w:ind w:left="1440" w:hanging="720"/>
    </w:pPr>
  </w:style>
  <w:style w:type="paragraph" w:styleId="ListParagraph">
    <w:name w:val="List Paragraph"/>
    <w:basedOn w:val="Normal"/>
    <w:uiPriority w:val="34"/>
    <w:qFormat/>
    <w:rsid w:val="00473DF8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1517E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kern w:val="0"/>
      <w:sz w:val="28"/>
      <w:szCs w:val="28"/>
      <w:lang w:eastAsia="ja-JP"/>
    </w:rPr>
  </w:style>
  <w:style w:type="character" w:styleId="Hyperlink">
    <w:name w:val="Hyperlink"/>
    <w:basedOn w:val="DefaultParagraphFont"/>
    <w:uiPriority w:val="99"/>
    <w:unhideWhenUsed/>
    <w:rsid w:val="0001517E"/>
    <w:rPr>
      <w:color w:val="0000FF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17E"/>
    <w:pPr>
      <w:numPr>
        <w:ilvl w:val="1"/>
      </w:numPr>
    </w:pPr>
    <w:rPr>
      <w:rFonts w:eastAsiaTheme="majorEastAsia" w:cstheme="majorBidi"/>
      <w:i/>
      <w:iCs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1517E"/>
    <w:rPr>
      <w:rFonts w:ascii="Times New Roman" w:eastAsiaTheme="majorEastAsia" w:hAnsi="Times New Roman" w:cstheme="majorBidi"/>
      <w:i/>
      <w:iCs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C479B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AHeading">
    <w:name w:val="toa heading"/>
    <w:basedOn w:val="Normal"/>
    <w:next w:val="Normal"/>
    <w:uiPriority w:val="99"/>
    <w:rsid w:val="00EE4EE3"/>
    <w:pPr>
      <w:spacing w:before="120"/>
    </w:pPr>
    <w:rPr>
      <w:rFonts w:eastAsiaTheme="majorEastAsia" w:cstheme="majorBidi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7058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582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3E249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E249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Revision">
    <w:name w:val="Revision"/>
    <w:hidden/>
    <w:uiPriority w:val="99"/>
    <w:semiHidden/>
    <w:rsid w:val="003D3F42"/>
    <w:pPr>
      <w:spacing w:after="0" w:line="240" w:lineRule="auto"/>
    </w:pPr>
    <w:rPr>
      <w:rFonts w:ascii="Times New Roman" w:hAnsi="Times New Roman"/>
      <w:sz w:val="24"/>
    </w:rPr>
  </w:style>
  <w:style w:type="paragraph" w:customStyle="1" w:styleId="Normal1">
    <w:name w:val="Normal1"/>
    <w:rsid w:val="005F106F"/>
    <w:pPr>
      <w:spacing w:after="0"/>
    </w:pPr>
    <w:rPr>
      <w:rFonts w:eastAsia="Arial" w:cs="Arial"/>
      <w:color w:val="000000"/>
      <w:sz w:val="22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2A4C9A-8C85-41C9-903A-9C656B4664B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64075C-12D0-4656-A854-830AD919B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Hanford (MSP ver 1.0)</Company>
  <LinksUpToDate>false</LinksUpToDate>
  <CharactersWithSpaces>2498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Amber I Maynard</dc:creator>
  <cp:lastModifiedBy>Amber I. Maynard</cp:lastModifiedBy>
  <cp:revision>10</cp:revision>
  <dcterms:created xsi:type="dcterms:W3CDTF">2013-09-01T16:53:00Z</dcterms:created>
  <dcterms:modified xsi:type="dcterms:W3CDTF">2013-09-01T19:13:00Z</dcterms:modified>
</cp:coreProperties>
</file>